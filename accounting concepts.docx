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E4997" w14:textId="77777777" w:rsidR="000F2FF6" w:rsidRPr="000F2FF6" w:rsidRDefault="000F2FF6" w:rsidP="000F2FF6">
      <w:pPr>
        <w:spacing w:after="0" w:line="240" w:lineRule="auto"/>
        <w:outlineLvl w:val="1"/>
        <w:rPr>
          <w:rFonts w:ascii="Times New Roman" w:eastAsia="Times New Roman" w:hAnsi="Times New Roman" w:cs="Times New Roman"/>
          <w:color w:val="362F2D"/>
          <w:sz w:val="24"/>
          <w:szCs w:val="24"/>
        </w:rPr>
      </w:pPr>
      <w:r w:rsidRPr="000F2FF6">
        <w:rPr>
          <w:rFonts w:ascii="Times New Roman" w:eastAsia="Times New Roman" w:hAnsi="Times New Roman" w:cs="Times New Roman"/>
          <w:color w:val="362F2D"/>
          <w:sz w:val="24"/>
          <w:szCs w:val="24"/>
        </w:rPr>
        <w:t>DEFINITION of 'Accounting Principles'</w:t>
      </w:r>
    </w:p>
    <w:p w14:paraId="5BEA113A" w14:textId="77777777" w:rsidR="000F2FF6" w:rsidRDefault="000F2FF6" w:rsidP="000F2FF6">
      <w:pPr>
        <w:spacing w:after="0" w:line="240" w:lineRule="auto"/>
        <w:rPr>
          <w:rFonts w:ascii="Times New Roman" w:eastAsia="Times New Roman" w:hAnsi="Times New Roman" w:cs="Times New Roman"/>
          <w:color w:val="000000"/>
          <w:sz w:val="24"/>
          <w:szCs w:val="24"/>
        </w:rPr>
      </w:pPr>
      <w:r w:rsidRPr="000F2FF6">
        <w:rPr>
          <w:rFonts w:ascii="Times New Roman" w:eastAsia="Times New Roman" w:hAnsi="Times New Roman" w:cs="Times New Roman"/>
          <w:color w:val="000000"/>
          <w:sz w:val="24"/>
          <w:szCs w:val="24"/>
        </w:rPr>
        <w:t>The rules and guidelines that companies must follow when reporting financial data. The common set of </w:t>
      </w:r>
      <w:hyperlink r:id="rId5" w:history="1">
        <w:r w:rsidRPr="000F2FF6">
          <w:rPr>
            <w:rFonts w:ascii="Times New Roman" w:eastAsia="Times New Roman" w:hAnsi="Times New Roman" w:cs="Times New Roman"/>
            <w:color w:val="005B9D"/>
            <w:sz w:val="24"/>
            <w:szCs w:val="24"/>
          </w:rPr>
          <w:t>accounting</w:t>
        </w:r>
      </w:hyperlink>
      <w:r w:rsidRPr="000F2FF6">
        <w:rPr>
          <w:rFonts w:ascii="Times New Roman" w:eastAsia="Times New Roman" w:hAnsi="Times New Roman" w:cs="Times New Roman"/>
          <w:color w:val="000000"/>
          <w:sz w:val="24"/>
          <w:szCs w:val="24"/>
        </w:rPr>
        <w:t> principles is the </w:t>
      </w:r>
      <w:hyperlink r:id="rId6" w:history="1">
        <w:r w:rsidRPr="000F2FF6">
          <w:rPr>
            <w:rFonts w:ascii="Times New Roman" w:eastAsia="Times New Roman" w:hAnsi="Times New Roman" w:cs="Times New Roman"/>
            <w:color w:val="005B9D"/>
            <w:sz w:val="24"/>
            <w:szCs w:val="24"/>
          </w:rPr>
          <w:t>generally accepted accounting principles (GAAP).</w:t>
        </w:r>
      </w:hyperlink>
      <w:r w:rsidRPr="000F2FF6">
        <w:rPr>
          <w:rFonts w:ascii="Times New Roman" w:eastAsia="Times New Roman" w:hAnsi="Times New Roman" w:cs="Times New Roman"/>
          <w:color w:val="000000"/>
          <w:sz w:val="24"/>
          <w:szCs w:val="24"/>
        </w:rPr>
        <w:t> To remain listed on many major stock exchanges in the U.S., companies must file regular </w:t>
      </w:r>
      <w:hyperlink r:id="rId7" w:history="1">
        <w:r w:rsidRPr="000F2FF6">
          <w:rPr>
            <w:rFonts w:ascii="Times New Roman" w:eastAsia="Times New Roman" w:hAnsi="Times New Roman" w:cs="Times New Roman"/>
            <w:color w:val="005B9D"/>
            <w:sz w:val="24"/>
            <w:szCs w:val="24"/>
          </w:rPr>
          <w:t>financial statements</w:t>
        </w:r>
      </w:hyperlink>
      <w:r w:rsidRPr="000F2FF6">
        <w:rPr>
          <w:rFonts w:ascii="Times New Roman" w:eastAsia="Times New Roman" w:hAnsi="Times New Roman" w:cs="Times New Roman"/>
          <w:color w:val="000000"/>
          <w:sz w:val="24"/>
          <w:szCs w:val="24"/>
        </w:rPr>
        <w:t> reported according to GAAP. Accounting principles differ around the world, and countries usually have their own, slightly different, versions of GAAP</w:t>
      </w:r>
    </w:p>
    <w:p w14:paraId="3DA3C313" w14:textId="77777777" w:rsidR="000F2FF6" w:rsidRDefault="000F2FF6" w:rsidP="000F2FF6">
      <w:pPr>
        <w:spacing w:after="0" w:line="240" w:lineRule="auto"/>
        <w:rPr>
          <w:rFonts w:ascii="Times New Roman" w:eastAsia="Times New Roman" w:hAnsi="Times New Roman" w:cs="Times New Roman"/>
          <w:color w:val="000000"/>
          <w:sz w:val="24"/>
          <w:szCs w:val="24"/>
        </w:rPr>
      </w:pPr>
    </w:p>
    <w:p w14:paraId="4E7F840C" w14:textId="77777777" w:rsidR="000F2FF6" w:rsidRDefault="000F2FF6" w:rsidP="000F2FF6">
      <w:pPr>
        <w:pStyle w:val="Heading1"/>
        <w:shd w:val="clear" w:color="auto" w:fill="FFFFFF"/>
        <w:spacing w:before="0" w:line="240" w:lineRule="auto"/>
        <w:rPr>
          <w:rFonts w:ascii="Aclonica" w:hAnsi="Aclonica"/>
          <w:color w:val="000000"/>
          <w:spacing w:val="-12"/>
          <w:sz w:val="58"/>
          <w:szCs w:val="58"/>
        </w:rPr>
      </w:pPr>
      <w:r>
        <w:rPr>
          <w:rFonts w:ascii="Aclonica" w:hAnsi="Aclonica"/>
          <w:color w:val="000000"/>
          <w:spacing w:val="-12"/>
          <w:sz w:val="58"/>
          <w:szCs w:val="58"/>
        </w:rPr>
        <w:t>Three Golden Rules of Accounting with Examples</w:t>
      </w:r>
    </w:p>
    <w:p w14:paraId="0CF99987" w14:textId="77777777" w:rsidR="000F2FF6" w:rsidRPr="000F2FF6" w:rsidRDefault="000F2FF6" w:rsidP="000F2FF6"/>
    <w:p w14:paraId="5E83895D" w14:textId="77777777" w:rsidR="000F2FF6" w:rsidRDefault="000F2FF6" w:rsidP="000F2FF6">
      <w:pPr>
        <w:spacing w:after="0" w:line="240" w:lineRule="auto"/>
        <w:rPr>
          <w:rFonts w:ascii="Actor" w:hAnsi="Actor"/>
          <w:sz w:val="23"/>
          <w:szCs w:val="23"/>
          <w:shd w:val="clear" w:color="auto" w:fill="FFFFFF"/>
        </w:rPr>
      </w:pPr>
      <w:r>
        <w:rPr>
          <w:rFonts w:ascii="Actor" w:hAnsi="Actor"/>
          <w:sz w:val="23"/>
          <w:szCs w:val="23"/>
          <w:shd w:val="clear" w:color="auto" w:fill="FFFFFF"/>
        </w:rPr>
        <w:t>Creating journal entries requires some rules, such rule is named as Three Golden Rules of Accounting standards. There are three kinds of account as Personal Account, Real Account and Nominal Account. Let’s see the rules for those different account from scratch and in detail.</w:t>
      </w:r>
    </w:p>
    <w:p w14:paraId="77398CE6" w14:textId="77777777" w:rsidR="000F2FF6" w:rsidRDefault="000F2FF6" w:rsidP="000F2FF6">
      <w:pPr>
        <w:pStyle w:val="Heading2"/>
        <w:shd w:val="clear" w:color="auto" w:fill="FFFFFF"/>
        <w:spacing w:before="0" w:beforeAutospacing="0" w:after="0" w:afterAutospacing="0"/>
        <w:rPr>
          <w:rFonts w:ascii="Aclonica" w:hAnsi="Aclonica"/>
          <w:color w:val="494A50"/>
          <w:spacing w:val="-12"/>
          <w:sz w:val="34"/>
          <w:szCs w:val="34"/>
        </w:rPr>
      </w:pPr>
    </w:p>
    <w:p w14:paraId="75DF44C5" w14:textId="77777777" w:rsidR="000F2FF6" w:rsidRDefault="000F2FF6" w:rsidP="000F2FF6">
      <w:pPr>
        <w:pStyle w:val="Heading2"/>
        <w:shd w:val="clear" w:color="auto" w:fill="FFFFFF"/>
        <w:spacing w:before="0" w:beforeAutospacing="0" w:after="0" w:afterAutospacing="0"/>
        <w:rPr>
          <w:rFonts w:ascii="Aclonica" w:hAnsi="Aclonica"/>
          <w:color w:val="494A50"/>
          <w:spacing w:val="-12"/>
          <w:sz w:val="34"/>
          <w:szCs w:val="34"/>
        </w:rPr>
      </w:pPr>
      <w:r>
        <w:rPr>
          <w:rFonts w:ascii="Aclonica" w:hAnsi="Aclonica"/>
          <w:color w:val="494A50"/>
          <w:spacing w:val="-12"/>
          <w:sz w:val="34"/>
          <w:szCs w:val="34"/>
        </w:rPr>
        <w:t>1. Personal Account</w:t>
      </w:r>
    </w:p>
    <w:p w14:paraId="115E2517" w14:textId="77777777" w:rsidR="000F2FF6" w:rsidRDefault="000F2FF6" w:rsidP="000F2FF6">
      <w:pPr>
        <w:pStyle w:val="NormalWeb"/>
        <w:shd w:val="clear" w:color="auto" w:fill="FFFFFF"/>
        <w:spacing w:before="0" w:beforeAutospacing="0" w:after="0" w:afterAutospacing="0"/>
        <w:rPr>
          <w:rFonts w:ascii="Actor" w:hAnsi="Actor"/>
          <w:sz w:val="23"/>
          <w:szCs w:val="23"/>
        </w:rPr>
      </w:pPr>
      <w:r>
        <w:rPr>
          <w:rFonts w:ascii="Actor" w:hAnsi="Actor"/>
          <w:sz w:val="23"/>
          <w:szCs w:val="23"/>
        </w:rPr>
        <w:t>Personal account relates to persons with whom a business keeps dealings. A person called be a natural person or a legal person. If a person receives anything from the business, he is called receiver and his account is to debited in the books of the business. If person gives anything to business, he is called as a giver and his account is to be credited in the books of the business.</w:t>
      </w:r>
    </w:p>
    <w:p w14:paraId="63C1B001" w14:textId="77777777" w:rsidR="000F2FF6" w:rsidRDefault="000F2FF6" w:rsidP="000F2FF6">
      <w:pPr>
        <w:pStyle w:val="NormalWeb"/>
        <w:shd w:val="clear" w:color="auto" w:fill="FFFFFF"/>
        <w:spacing w:before="0" w:beforeAutospacing="0" w:after="0" w:afterAutospacing="0"/>
        <w:rPr>
          <w:rFonts w:ascii="Actor" w:hAnsi="Actor"/>
          <w:sz w:val="23"/>
          <w:szCs w:val="23"/>
        </w:rPr>
      </w:pPr>
      <w:r>
        <w:rPr>
          <w:rFonts w:ascii="Actor" w:hAnsi="Actor"/>
          <w:sz w:val="23"/>
          <w:szCs w:val="23"/>
        </w:rPr>
        <w:t>The Golden Rule for Personal Account is,</w:t>
      </w:r>
    </w:p>
    <w:p w14:paraId="188A0F9A" w14:textId="77777777" w:rsidR="000F2FF6" w:rsidRDefault="000F2FF6" w:rsidP="000F2FF6">
      <w:pPr>
        <w:spacing w:after="0" w:line="240" w:lineRule="auto"/>
        <w:rPr>
          <w:rStyle w:val="Strong"/>
          <w:rFonts w:ascii="Actor" w:hAnsi="Actor"/>
          <w:spacing w:val="-6"/>
          <w:sz w:val="23"/>
          <w:szCs w:val="23"/>
          <w:shd w:val="clear" w:color="auto" w:fill="FFFFFF"/>
        </w:rPr>
      </w:pPr>
    </w:p>
    <w:p w14:paraId="03853661" w14:textId="77777777" w:rsidR="000F2FF6" w:rsidRDefault="000F2FF6" w:rsidP="000F2FF6">
      <w:pPr>
        <w:spacing w:after="0" w:line="240" w:lineRule="auto"/>
        <w:rPr>
          <w:rStyle w:val="Strong"/>
          <w:rFonts w:ascii="Actor" w:hAnsi="Actor"/>
          <w:spacing w:val="-6"/>
          <w:sz w:val="23"/>
          <w:szCs w:val="23"/>
          <w:shd w:val="clear" w:color="auto" w:fill="FFFFFF"/>
        </w:rPr>
      </w:pPr>
      <w:r>
        <w:rPr>
          <w:rStyle w:val="Strong"/>
          <w:rFonts w:ascii="Actor" w:hAnsi="Actor"/>
          <w:spacing w:val="-6"/>
          <w:sz w:val="23"/>
          <w:szCs w:val="23"/>
          <w:shd w:val="clear" w:color="auto" w:fill="FFFFFF"/>
        </w:rPr>
        <w:t>Debit the Receiver and Credit the Giver</w:t>
      </w:r>
    </w:p>
    <w:p w14:paraId="2883D9E4" w14:textId="77777777" w:rsidR="000F2FF6" w:rsidRDefault="000F2FF6" w:rsidP="000F2FF6">
      <w:pPr>
        <w:spacing w:after="0" w:line="240" w:lineRule="auto"/>
        <w:rPr>
          <w:rStyle w:val="Strong"/>
          <w:rFonts w:ascii="Actor" w:hAnsi="Actor"/>
          <w:spacing w:val="-6"/>
          <w:sz w:val="23"/>
          <w:szCs w:val="23"/>
          <w:shd w:val="clear" w:color="auto" w:fill="FFFFFF"/>
        </w:rPr>
      </w:pPr>
    </w:p>
    <w:p w14:paraId="654AD193" w14:textId="77777777" w:rsidR="000F2FF6" w:rsidRDefault="000F2FF6" w:rsidP="000F2FF6">
      <w:pPr>
        <w:pStyle w:val="NormalWeb"/>
        <w:spacing w:before="0" w:beforeAutospacing="0" w:after="0" w:afterAutospacing="0"/>
        <w:rPr>
          <w:rFonts w:ascii="Actor" w:hAnsi="Actor"/>
          <w:sz w:val="23"/>
          <w:szCs w:val="23"/>
        </w:rPr>
      </w:pPr>
      <w:r>
        <w:rPr>
          <w:rStyle w:val="Strong"/>
          <w:rFonts w:ascii="Actor" w:hAnsi="Actor"/>
          <w:sz w:val="23"/>
          <w:szCs w:val="23"/>
        </w:rPr>
        <w:t>Example:</w:t>
      </w:r>
      <w:r>
        <w:rPr>
          <w:rStyle w:val="apple-converted-space"/>
          <w:rFonts w:ascii="Actor" w:hAnsi="Actor"/>
          <w:sz w:val="23"/>
          <w:szCs w:val="23"/>
        </w:rPr>
        <w:t> </w:t>
      </w:r>
      <w:r>
        <w:rPr>
          <w:rFonts w:ascii="Actor" w:hAnsi="Actor"/>
          <w:sz w:val="23"/>
          <w:szCs w:val="23"/>
        </w:rPr>
        <w:t>Goods worth 1000 bucks sold to Mr. Smith from Mr. John. In this transaction, Mr. Smith is the receiver of goods, he is called receiver and his account is to be debited in the books of business. Mr. John is the giver of goods, he is called giver and his account is to be credited in the books of business.</w:t>
      </w:r>
    </w:p>
    <w:p w14:paraId="0256D4C4" w14:textId="77777777" w:rsidR="000F2FF6" w:rsidRDefault="000F2FF6" w:rsidP="000F2FF6">
      <w:pPr>
        <w:pStyle w:val="Heading2"/>
        <w:spacing w:before="0" w:beforeAutospacing="0" w:after="0" w:afterAutospacing="0"/>
        <w:rPr>
          <w:rFonts w:ascii="Aclonica" w:hAnsi="Aclonica"/>
          <w:color w:val="494A50"/>
          <w:spacing w:val="-12"/>
          <w:sz w:val="34"/>
          <w:szCs w:val="34"/>
        </w:rPr>
      </w:pPr>
    </w:p>
    <w:p w14:paraId="582D06F1" w14:textId="77777777" w:rsidR="000F2FF6" w:rsidRDefault="000F2FF6" w:rsidP="000F2FF6">
      <w:pPr>
        <w:pStyle w:val="Heading2"/>
        <w:spacing w:before="0" w:beforeAutospacing="0" w:after="0" w:afterAutospacing="0"/>
        <w:rPr>
          <w:rFonts w:ascii="Aclonica" w:hAnsi="Aclonica"/>
          <w:color w:val="494A50"/>
          <w:spacing w:val="-12"/>
          <w:sz w:val="34"/>
          <w:szCs w:val="34"/>
        </w:rPr>
      </w:pPr>
      <w:r>
        <w:rPr>
          <w:rFonts w:ascii="Aclonica" w:hAnsi="Aclonica"/>
          <w:color w:val="494A50"/>
          <w:spacing w:val="-12"/>
          <w:sz w:val="34"/>
          <w:szCs w:val="34"/>
        </w:rPr>
        <w:t>2. Real Account</w:t>
      </w:r>
    </w:p>
    <w:p w14:paraId="52703E0B" w14:textId="77777777" w:rsidR="000F2FF6" w:rsidRDefault="000F2FF6" w:rsidP="000F2FF6">
      <w:pPr>
        <w:pStyle w:val="NormalWeb"/>
        <w:spacing w:before="0" w:beforeAutospacing="0" w:after="0" w:afterAutospacing="0"/>
        <w:rPr>
          <w:rFonts w:ascii="Actor" w:hAnsi="Actor"/>
          <w:sz w:val="23"/>
          <w:szCs w:val="23"/>
        </w:rPr>
      </w:pPr>
      <w:r>
        <w:rPr>
          <w:rFonts w:ascii="Actor" w:hAnsi="Actor"/>
          <w:sz w:val="23"/>
          <w:szCs w:val="23"/>
        </w:rPr>
        <w:t>Real account relates to property which may either come into the business or go from business. If any property or goods comes into the business, account of that property or goods is to be debited in the books of the business. If any property or goods goes out from the business account of that property or goods is to be credited in the books of business.</w:t>
      </w:r>
    </w:p>
    <w:p w14:paraId="37090B75" w14:textId="77777777" w:rsidR="000F2FF6" w:rsidRDefault="000F2FF6" w:rsidP="000F2FF6">
      <w:pPr>
        <w:pStyle w:val="NormalWeb"/>
        <w:spacing w:before="0" w:beforeAutospacing="0" w:after="0" w:afterAutospacing="0"/>
        <w:rPr>
          <w:rFonts w:ascii="Actor" w:hAnsi="Actor"/>
          <w:sz w:val="23"/>
          <w:szCs w:val="23"/>
        </w:rPr>
      </w:pPr>
      <w:r>
        <w:rPr>
          <w:rFonts w:ascii="Actor" w:hAnsi="Actor"/>
          <w:sz w:val="23"/>
          <w:szCs w:val="23"/>
        </w:rPr>
        <w:t>The Golden Rule for Real Account is,</w:t>
      </w:r>
    </w:p>
    <w:p w14:paraId="71094AB6" w14:textId="77777777" w:rsidR="000F2FF6" w:rsidRDefault="000F2FF6" w:rsidP="000F2FF6">
      <w:pPr>
        <w:pStyle w:val="NormalWeb"/>
        <w:spacing w:before="0" w:beforeAutospacing="0" w:after="0" w:afterAutospacing="0"/>
        <w:rPr>
          <w:rFonts w:ascii="Actor" w:hAnsi="Actor"/>
          <w:sz w:val="23"/>
          <w:szCs w:val="23"/>
        </w:rPr>
      </w:pPr>
    </w:p>
    <w:p w14:paraId="0C8425B3" w14:textId="77777777" w:rsidR="000F2FF6" w:rsidRDefault="000F2FF6" w:rsidP="000F2FF6">
      <w:pPr>
        <w:pStyle w:val="NormalWeb"/>
        <w:spacing w:before="0" w:beforeAutospacing="0" w:after="0" w:afterAutospacing="0"/>
        <w:rPr>
          <w:rFonts w:ascii="Actor" w:hAnsi="Actor" w:cs="Arial"/>
          <w:color w:val="38393C"/>
          <w:spacing w:val="-6"/>
          <w:sz w:val="23"/>
          <w:szCs w:val="23"/>
        </w:rPr>
      </w:pPr>
      <w:r>
        <w:rPr>
          <w:rStyle w:val="Strong"/>
          <w:rFonts w:ascii="Actor" w:hAnsi="Actor" w:cs="Arial"/>
          <w:color w:val="38393C"/>
          <w:spacing w:val="-6"/>
          <w:sz w:val="23"/>
          <w:szCs w:val="23"/>
        </w:rPr>
        <w:t>Debit What Comes in and Credit What Goes out</w:t>
      </w:r>
    </w:p>
    <w:p w14:paraId="44A707FD" w14:textId="77777777" w:rsidR="000F2FF6" w:rsidRDefault="000F2FF6" w:rsidP="000F2FF6">
      <w:pPr>
        <w:pStyle w:val="NormalWeb"/>
        <w:spacing w:before="0" w:beforeAutospacing="0" w:after="0" w:afterAutospacing="0"/>
        <w:rPr>
          <w:rStyle w:val="Strong"/>
          <w:rFonts w:ascii="Actor" w:hAnsi="Actor"/>
          <w:sz w:val="23"/>
          <w:szCs w:val="23"/>
        </w:rPr>
      </w:pPr>
    </w:p>
    <w:p w14:paraId="56EA4515" w14:textId="77777777" w:rsidR="000F2FF6" w:rsidRDefault="000F2FF6" w:rsidP="000F2FF6">
      <w:pPr>
        <w:pStyle w:val="NormalWeb"/>
        <w:spacing w:before="0" w:beforeAutospacing="0" w:after="0" w:afterAutospacing="0"/>
        <w:rPr>
          <w:rFonts w:ascii="Actor" w:hAnsi="Actor"/>
          <w:sz w:val="23"/>
          <w:szCs w:val="23"/>
        </w:rPr>
      </w:pPr>
      <w:r>
        <w:rPr>
          <w:rStyle w:val="Strong"/>
          <w:rFonts w:ascii="Actor" w:hAnsi="Actor"/>
          <w:sz w:val="23"/>
          <w:szCs w:val="23"/>
        </w:rPr>
        <w:t>Example:</w:t>
      </w:r>
      <w:r>
        <w:rPr>
          <w:rStyle w:val="apple-converted-space"/>
          <w:rFonts w:ascii="Actor" w:hAnsi="Actor"/>
          <w:sz w:val="23"/>
          <w:szCs w:val="23"/>
        </w:rPr>
        <w:t> </w:t>
      </w:r>
      <w:r>
        <w:rPr>
          <w:rFonts w:ascii="Actor" w:hAnsi="Actor"/>
          <w:sz w:val="23"/>
          <w:szCs w:val="23"/>
        </w:rPr>
        <w:t>Goods sold on cash for 1500 bucks. In this transaction cash, an assets for business comes into the business on sales of goods, and therefore cash account is to be debited in the books of business. On the other side, goods, an assets of business goes out of the business on sale and therefore goods account is to be credited in the books of business.</w:t>
      </w:r>
    </w:p>
    <w:p w14:paraId="74691E1A" w14:textId="77777777" w:rsidR="000F2FF6" w:rsidRDefault="000F2FF6" w:rsidP="000F2FF6">
      <w:pPr>
        <w:pStyle w:val="Heading2"/>
        <w:spacing w:before="0" w:beforeAutospacing="0" w:after="0" w:afterAutospacing="0"/>
        <w:rPr>
          <w:rFonts w:ascii="Aclonica" w:hAnsi="Aclonica"/>
          <w:color w:val="494A50"/>
          <w:spacing w:val="-12"/>
          <w:sz w:val="34"/>
          <w:szCs w:val="34"/>
        </w:rPr>
      </w:pPr>
    </w:p>
    <w:p w14:paraId="7FB4C5BA" w14:textId="77777777" w:rsidR="000F2FF6" w:rsidRDefault="000F2FF6" w:rsidP="000F2FF6">
      <w:pPr>
        <w:pStyle w:val="Heading2"/>
        <w:spacing w:before="0" w:beforeAutospacing="0" w:after="0" w:afterAutospacing="0"/>
        <w:rPr>
          <w:rFonts w:ascii="Aclonica" w:hAnsi="Aclonica"/>
          <w:color w:val="494A50"/>
          <w:spacing w:val="-12"/>
          <w:sz w:val="34"/>
          <w:szCs w:val="34"/>
        </w:rPr>
      </w:pPr>
      <w:r>
        <w:rPr>
          <w:rFonts w:ascii="Aclonica" w:hAnsi="Aclonica"/>
          <w:color w:val="494A50"/>
          <w:spacing w:val="-12"/>
          <w:sz w:val="34"/>
          <w:szCs w:val="34"/>
        </w:rPr>
        <w:t>3. Nominal Account</w:t>
      </w:r>
    </w:p>
    <w:p w14:paraId="55125B31" w14:textId="77777777" w:rsidR="000F2FF6" w:rsidRDefault="000F2FF6" w:rsidP="000F2FF6">
      <w:pPr>
        <w:pStyle w:val="NormalWeb"/>
        <w:spacing w:before="0" w:beforeAutospacing="0" w:after="0" w:afterAutospacing="0"/>
        <w:rPr>
          <w:rFonts w:ascii="Actor" w:hAnsi="Actor"/>
          <w:sz w:val="23"/>
          <w:szCs w:val="23"/>
        </w:rPr>
      </w:pPr>
      <w:r>
        <w:rPr>
          <w:rFonts w:ascii="Actor" w:hAnsi="Actor"/>
          <w:sz w:val="23"/>
          <w:szCs w:val="23"/>
        </w:rPr>
        <w:lastRenderedPageBreak/>
        <w:t>Nominal account is an account that relates to business expenses, loss, income and gains. If business incurs expense to manage and run business, account of that expense is to be debited in the books of business. When a business earns income by rendering services or hiring business assets, an account of that income is to credited in the books of business.</w:t>
      </w:r>
    </w:p>
    <w:p w14:paraId="3C4152EC" w14:textId="77777777" w:rsidR="000F2FF6" w:rsidRDefault="000F2FF6" w:rsidP="000F2FF6">
      <w:pPr>
        <w:pStyle w:val="NormalWeb"/>
        <w:spacing w:before="0" w:beforeAutospacing="0" w:after="0" w:afterAutospacing="0"/>
        <w:rPr>
          <w:rFonts w:ascii="Actor" w:hAnsi="Actor"/>
          <w:sz w:val="23"/>
          <w:szCs w:val="23"/>
        </w:rPr>
      </w:pPr>
      <w:r>
        <w:rPr>
          <w:rFonts w:ascii="Actor" w:hAnsi="Actor"/>
          <w:sz w:val="23"/>
          <w:szCs w:val="23"/>
        </w:rPr>
        <w:t>On other hand, if in the case the transaction of sale or purchase of goods or assets, if any loss is incurred by the business, account of that loss is to debited in the books or assets. if in the transaction of sale or purchase of goods or assets any profit is earned by the business, then account of that profit is to be credited in the books of business.</w:t>
      </w:r>
    </w:p>
    <w:p w14:paraId="311705B2" w14:textId="77777777" w:rsidR="000F2FF6" w:rsidRDefault="000F2FF6" w:rsidP="000F2FF6">
      <w:pPr>
        <w:pStyle w:val="NormalWeb"/>
        <w:spacing w:before="0" w:beforeAutospacing="0" w:after="0" w:afterAutospacing="0"/>
        <w:rPr>
          <w:rFonts w:ascii="Actor" w:hAnsi="Actor"/>
          <w:sz w:val="23"/>
          <w:szCs w:val="23"/>
        </w:rPr>
      </w:pPr>
      <w:r>
        <w:rPr>
          <w:rFonts w:ascii="Actor" w:hAnsi="Actor"/>
          <w:sz w:val="23"/>
          <w:szCs w:val="23"/>
        </w:rPr>
        <w:t>The Golden Rule for Nominal Account is,</w:t>
      </w:r>
    </w:p>
    <w:p w14:paraId="5B424EF6" w14:textId="77777777" w:rsidR="000F2FF6" w:rsidRDefault="000F2FF6" w:rsidP="000F2FF6">
      <w:pPr>
        <w:pStyle w:val="NormalWeb"/>
        <w:spacing w:before="0" w:beforeAutospacing="0" w:after="0" w:afterAutospacing="0"/>
        <w:rPr>
          <w:rFonts w:ascii="Actor" w:hAnsi="Actor"/>
          <w:sz w:val="23"/>
          <w:szCs w:val="23"/>
        </w:rPr>
      </w:pPr>
    </w:p>
    <w:p w14:paraId="19DC1048" w14:textId="77777777" w:rsidR="000F2FF6" w:rsidRDefault="000F2FF6" w:rsidP="000F2FF6">
      <w:pPr>
        <w:pStyle w:val="NormalWeb"/>
        <w:spacing w:before="0" w:beforeAutospacing="0" w:after="0" w:afterAutospacing="0"/>
        <w:rPr>
          <w:rFonts w:ascii="Actor" w:hAnsi="Actor" w:cs="Arial"/>
          <w:color w:val="38393C"/>
          <w:spacing w:val="-6"/>
          <w:sz w:val="23"/>
          <w:szCs w:val="23"/>
        </w:rPr>
      </w:pPr>
      <w:r>
        <w:rPr>
          <w:rStyle w:val="Strong"/>
          <w:rFonts w:ascii="Actor" w:hAnsi="Actor" w:cs="Arial"/>
          <w:color w:val="38393C"/>
          <w:spacing w:val="-6"/>
          <w:sz w:val="23"/>
          <w:szCs w:val="23"/>
        </w:rPr>
        <w:t>Debit all Expenses or Loss and Credit all Income Gains or Profit</w:t>
      </w:r>
    </w:p>
    <w:p w14:paraId="2A6956A0" w14:textId="77777777" w:rsidR="000F2FF6" w:rsidRDefault="000F2FF6" w:rsidP="000F2FF6">
      <w:pPr>
        <w:pStyle w:val="NormalWeb"/>
        <w:spacing w:before="0" w:beforeAutospacing="0" w:after="0" w:afterAutospacing="0"/>
        <w:rPr>
          <w:rStyle w:val="Strong"/>
          <w:rFonts w:ascii="Actor" w:hAnsi="Actor"/>
          <w:sz w:val="23"/>
          <w:szCs w:val="23"/>
        </w:rPr>
      </w:pPr>
    </w:p>
    <w:p w14:paraId="262D0202" w14:textId="77777777" w:rsidR="000F2FF6" w:rsidRDefault="000F2FF6" w:rsidP="000F2FF6">
      <w:pPr>
        <w:pStyle w:val="NormalWeb"/>
        <w:spacing w:before="0" w:beforeAutospacing="0" w:after="0" w:afterAutospacing="0"/>
        <w:rPr>
          <w:rFonts w:ascii="Actor" w:hAnsi="Actor"/>
          <w:sz w:val="23"/>
          <w:szCs w:val="23"/>
        </w:rPr>
      </w:pPr>
      <w:r>
        <w:rPr>
          <w:rStyle w:val="Strong"/>
          <w:rFonts w:ascii="Actor" w:hAnsi="Actor"/>
          <w:sz w:val="23"/>
          <w:szCs w:val="23"/>
        </w:rPr>
        <w:t>Example:</w:t>
      </w:r>
      <w:r>
        <w:rPr>
          <w:rStyle w:val="apple-converted-space"/>
          <w:rFonts w:ascii="Actor" w:hAnsi="Actor"/>
          <w:sz w:val="23"/>
          <w:szCs w:val="23"/>
        </w:rPr>
        <w:t> </w:t>
      </w:r>
      <w:r>
        <w:rPr>
          <w:rFonts w:ascii="Actor" w:hAnsi="Actor"/>
          <w:sz w:val="23"/>
          <w:szCs w:val="23"/>
        </w:rPr>
        <w:t>(1) Paid 50 bucks as a commission to our agent, here commission which is paid to an agent is business expense and it is to be debited in the books of business. (2) Received 100 bucks as interest on our fixed deposit, here interest which is received is business income and therefore it is to be credited in the books of business.</w:t>
      </w:r>
    </w:p>
    <w:p w14:paraId="27B2BDF3" w14:textId="77777777" w:rsidR="000F2FF6" w:rsidRDefault="000F2FF6" w:rsidP="000F2FF6">
      <w:pPr>
        <w:pStyle w:val="NormalWeb"/>
        <w:spacing w:before="0" w:beforeAutospacing="0" w:after="0" w:afterAutospacing="0"/>
        <w:rPr>
          <w:rFonts w:ascii="Actor" w:hAnsi="Actor"/>
          <w:sz w:val="23"/>
          <w:szCs w:val="23"/>
        </w:rPr>
      </w:pPr>
      <w:r>
        <w:rPr>
          <w:rFonts w:ascii="Actor" w:hAnsi="Actor"/>
          <w:sz w:val="23"/>
          <w:szCs w:val="23"/>
        </w:rPr>
        <w:t>The above all are the three golden rules of accounting with examples.</w:t>
      </w:r>
    </w:p>
    <w:p w14:paraId="0F2DE819" w14:textId="77777777" w:rsidR="003669E9" w:rsidRDefault="003669E9" w:rsidP="000F2FF6">
      <w:pPr>
        <w:pStyle w:val="NormalWeb"/>
        <w:spacing w:before="0" w:beforeAutospacing="0" w:after="0" w:afterAutospacing="0"/>
        <w:rPr>
          <w:rFonts w:ascii="Actor" w:hAnsi="Actor"/>
          <w:sz w:val="23"/>
          <w:szCs w:val="23"/>
        </w:rPr>
      </w:pPr>
    </w:p>
    <w:p w14:paraId="6F2DD23C" w14:textId="77777777" w:rsidR="003669E9" w:rsidRPr="003669E9" w:rsidRDefault="003669E9" w:rsidP="000F2FF6">
      <w:pPr>
        <w:pStyle w:val="NormalWeb"/>
        <w:spacing w:before="0" w:beforeAutospacing="0" w:after="0" w:afterAutospacing="0"/>
        <w:rPr>
          <w:rFonts w:ascii="Actor" w:hAnsi="Actor"/>
          <w:b/>
          <w:sz w:val="23"/>
          <w:szCs w:val="23"/>
        </w:rPr>
      </w:pPr>
      <w:r w:rsidRPr="003669E9">
        <w:rPr>
          <w:rFonts w:ascii="Actor" w:hAnsi="Actor"/>
          <w:b/>
          <w:sz w:val="23"/>
          <w:szCs w:val="23"/>
        </w:rPr>
        <w:t>Journal:</w:t>
      </w:r>
    </w:p>
    <w:p w14:paraId="4BE728C1" w14:textId="77777777" w:rsidR="000F2FF6" w:rsidRDefault="000F2FF6" w:rsidP="000F2FF6">
      <w:pPr>
        <w:pStyle w:val="NormalWeb"/>
        <w:spacing w:before="0" w:beforeAutospacing="0" w:after="0" w:afterAutospacing="0"/>
        <w:rPr>
          <w:rFonts w:ascii="Actor" w:hAnsi="Actor"/>
          <w:sz w:val="23"/>
          <w:szCs w:val="23"/>
        </w:rPr>
      </w:pPr>
    </w:p>
    <w:p w14:paraId="7E134FBF" w14:textId="77777777" w:rsidR="000F2FF6" w:rsidRDefault="00D65050" w:rsidP="000F2FF6">
      <w:pPr>
        <w:pStyle w:val="NormalWeb"/>
        <w:spacing w:before="0" w:beforeAutospacing="0" w:after="0" w:afterAutospacing="0"/>
        <w:rPr>
          <w:rFonts w:ascii="Actor" w:hAnsi="Actor"/>
          <w:sz w:val="23"/>
          <w:szCs w:val="23"/>
        </w:rPr>
      </w:pPr>
      <w:hyperlink r:id="rId8" w:history="1">
        <w:r w:rsidR="003669E9" w:rsidRPr="003669E9">
          <w:rPr>
            <w:rFonts w:ascii="Actor" w:hAnsi="Actor"/>
            <w:sz w:val="23"/>
            <w:szCs w:val="23"/>
          </w:rPr>
          <w:t>Business</w:t>
        </w:r>
      </w:hyperlink>
      <w:r w:rsidR="003669E9" w:rsidRPr="003669E9">
        <w:rPr>
          <w:rFonts w:ascii="Actor" w:hAnsi="Actor"/>
          <w:sz w:val="23"/>
          <w:szCs w:val="23"/>
        </w:rPr>
        <w:t> diary in which all </w:t>
      </w:r>
      <w:hyperlink r:id="rId9" w:history="1">
        <w:r w:rsidR="003669E9" w:rsidRPr="003669E9">
          <w:rPr>
            <w:rFonts w:ascii="Actor" w:hAnsi="Actor"/>
            <w:sz w:val="23"/>
            <w:szCs w:val="23"/>
          </w:rPr>
          <w:t>financial</w:t>
        </w:r>
      </w:hyperlink>
      <w:r w:rsidR="003669E9" w:rsidRPr="003669E9">
        <w:rPr>
          <w:rFonts w:ascii="Actor" w:hAnsi="Actor"/>
          <w:sz w:val="23"/>
          <w:szCs w:val="23"/>
        </w:rPr>
        <w:t> </w:t>
      </w:r>
      <w:hyperlink r:id="rId10" w:history="1">
        <w:r w:rsidR="003669E9" w:rsidRPr="003669E9">
          <w:rPr>
            <w:rFonts w:ascii="Actor" w:hAnsi="Actor"/>
            <w:sz w:val="23"/>
            <w:szCs w:val="23"/>
          </w:rPr>
          <w:t>data</w:t>
        </w:r>
      </w:hyperlink>
      <w:r w:rsidR="003669E9" w:rsidRPr="003669E9">
        <w:rPr>
          <w:rFonts w:ascii="Actor" w:hAnsi="Actor"/>
          <w:sz w:val="23"/>
          <w:szCs w:val="23"/>
        </w:rPr>
        <w:t> (taken usually from a </w:t>
      </w:r>
      <w:hyperlink r:id="rId11" w:history="1">
        <w:r w:rsidR="003669E9" w:rsidRPr="003669E9">
          <w:rPr>
            <w:rFonts w:ascii="Actor" w:hAnsi="Actor"/>
            <w:sz w:val="23"/>
            <w:szCs w:val="23"/>
          </w:rPr>
          <w:t>journal voucher</w:t>
        </w:r>
      </w:hyperlink>
      <w:r w:rsidR="003669E9" w:rsidRPr="003669E9">
        <w:rPr>
          <w:rFonts w:ascii="Actor" w:hAnsi="Actor"/>
          <w:sz w:val="23"/>
          <w:szCs w:val="23"/>
        </w:rPr>
        <w:t>) pertaining to the </w:t>
      </w:r>
      <w:hyperlink r:id="rId12" w:history="1">
        <w:r w:rsidR="003669E9" w:rsidRPr="003669E9">
          <w:rPr>
            <w:rFonts w:ascii="Actor" w:hAnsi="Actor"/>
            <w:sz w:val="23"/>
            <w:szCs w:val="23"/>
          </w:rPr>
          <w:t>day</w:t>
        </w:r>
      </w:hyperlink>
      <w:r w:rsidR="003669E9" w:rsidRPr="003669E9">
        <w:rPr>
          <w:rFonts w:ascii="Actor" w:hAnsi="Actor"/>
          <w:sz w:val="23"/>
          <w:szCs w:val="23"/>
        </w:rPr>
        <w:t> to day </w:t>
      </w:r>
      <w:hyperlink r:id="rId13" w:history="1">
        <w:r w:rsidR="003669E9" w:rsidRPr="003669E9">
          <w:rPr>
            <w:rFonts w:ascii="Actor" w:hAnsi="Actor"/>
            <w:sz w:val="23"/>
            <w:szCs w:val="23"/>
          </w:rPr>
          <w:t>business transactions</w:t>
        </w:r>
      </w:hyperlink>
      <w:r w:rsidR="003669E9" w:rsidRPr="003669E9">
        <w:rPr>
          <w:rFonts w:ascii="Actor" w:hAnsi="Actor"/>
          <w:sz w:val="23"/>
          <w:szCs w:val="23"/>
        </w:rPr>
        <w:t> of a firm is recorded </w:t>
      </w:r>
      <w:hyperlink r:id="rId14" w:history="1">
        <w:r w:rsidR="003669E9" w:rsidRPr="003669E9">
          <w:rPr>
            <w:rFonts w:ascii="Actor" w:hAnsi="Actor"/>
            <w:sz w:val="23"/>
            <w:szCs w:val="23"/>
          </w:rPr>
          <w:t>using</w:t>
        </w:r>
      </w:hyperlink>
      <w:r w:rsidR="003669E9" w:rsidRPr="003669E9">
        <w:rPr>
          <w:rFonts w:ascii="Actor" w:hAnsi="Actor"/>
          <w:sz w:val="23"/>
          <w:szCs w:val="23"/>
        </w:rPr>
        <w:t> </w:t>
      </w:r>
      <w:hyperlink r:id="rId15" w:history="1">
        <w:r w:rsidR="003669E9" w:rsidRPr="003669E9">
          <w:rPr>
            <w:rFonts w:ascii="Actor" w:hAnsi="Actor"/>
            <w:sz w:val="23"/>
            <w:szCs w:val="23"/>
          </w:rPr>
          <w:t>double-entry bookkeeping</w:t>
        </w:r>
      </w:hyperlink>
      <w:r w:rsidR="003669E9" w:rsidRPr="003669E9">
        <w:rPr>
          <w:rFonts w:ascii="Actor" w:hAnsi="Actor"/>
          <w:sz w:val="23"/>
          <w:szCs w:val="23"/>
        </w:rPr>
        <w:t> </w:t>
      </w:r>
      <w:hyperlink r:id="rId16" w:history="1">
        <w:r w:rsidR="003669E9" w:rsidRPr="003669E9">
          <w:rPr>
            <w:rFonts w:ascii="Actor" w:hAnsi="Actor"/>
            <w:sz w:val="23"/>
            <w:szCs w:val="23"/>
          </w:rPr>
          <w:t>system</w:t>
        </w:r>
      </w:hyperlink>
      <w:r w:rsidR="003669E9" w:rsidRPr="003669E9">
        <w:rPr>
          <w:rFonts w:ascii="Actor" w:hAnsi="Actor"/>
          <w:sz w:val="23"/>
          <w:szCs w:val="23"/>
        </w:rPr>
        <w:t>. </w:t>
      </w:r>
      <w:hyperlink r:id="rId17" w:history="1">
        <w:r w:rsidR="003669E9" w:rsidRPr="003669E9">
          <w:rPr>
            <w:rFonts w:ascii="Actor" w:hAnsi="Actor"/>
            <w:sz w:val="23"/>
            <w:szCs w:val="23"/>
          </w:rPr>
          <w:t>Debit</w:t>
        </w:r>
      </w:hyperlink>
      <w:r w:rsidR="003669E9" w:rsidRPr="003669E9">
        <w:rPr>
          <w:rFonts w:ascii="Actor" w:hAnsi="Actor"/>
          <w:sz w:val="23"/>
          <w:szCs w:val="23"/>
        </w:rPr>
        <w:t> and </w:t>
      </w:r>
      <w:hyperlink r:id="rId18" w:history="1">
        <w:r w:rsidR="003669E9" w:rsidRPr="003669E9">
          <w:rPr>
            <w:rFonts w:ascii="Actor" w:hAnsi="Actor"/>
            <w:sz w:val="23"/>
            <w:szCs w:val="23"/>
          </w:rPr>
          <w:t>credit</w:t>
        </w:r>
      </w:hyperlink>
      <w:r w:rsidR="003669E9" w:rsidRPr="003669E9">
        <w:rPr>
          <w:rFonts w:ascii="Actor" w:hAnsi="Actor"/>
          <w:sz w:val="23"/>
          <w:szCs w:val="23"/>
        </w:rPr>
        <w:t> </w:t>
      </w:r>
      <w:hyperlink r:id="rId19" w:history="1">
        <w:r w:rsidR="003669E9" w:rsidRPr="003669E9">
          <w:rPr>
            <w:rFonts w:ascii="Actor" w:hAnsi="Actor"/>
            <w:sz w:val="23"/>
            <w:szCs w:val="23"/>
          </w:rPr>
          <w:t>changes</w:t>
        </w:r>
      </w:hyperlink>
      <w:r w:rsidR="003669E9" w:rsidRPr="003669E9">
        <w:rPr>
          <w:rFonts w:ascii="Actor" w:hAnsi="Actor"/>
          <w:sz w:val="23"/>
          <w:szCs w:val="23"/>
        </w:rPr>
        <w:t> caused by each transaction in </w:t>
      </w:r>
      <w:hyperlink r:id="rId20" w:history="1">
        <w:r w:rsidR="003669E9" w:rsidRPr="003669E9">
          <w:rPr>
            <w:rFonts w:ascii="Actor" w:hAnsi="Actor"/>
            <w:sz w:val="23"/>
            <w:szCs w:val="23"/>
          </w:rPr>
          <w:t>individual</w:t>
        </w:r>
      </w:hyperlink>
      <w:r w:rsidR="003669E9" w:rsidRPr="003669E9">
        <w:rPr>
          <w:rFonts w:ascii="Actor" w:hAnsi="Actor"/>
          <w:sz w:val="23"/>
          <w:szCs w:val="23"/>
        </w:rPr>
        <w:t> </w:t>
      </w:r>
      <w:hyperlink r:id="rId21" w:history="1">
        <w:r w:rsidR="003669E9" w:rsidRPr="003669E9">
          <w:rPr>
            <w:rFonts w:ascii="Actor" w:hAnsi="Actor"/>
            <w:sz w:val="23"/>
            <w:szCs w:val="23"/>
          </w:rPr>
          <w:t>ledger-accounts</w:t>
        </w:r>
      </w:hyperlink>
      <w:r w:rsidR="003669E9" w:rsidRPr="003669E9">
        <w:rPr>
          <w:rFonts w:ascii="Actor" w:hAnsi="Actor"/>
          <w:sz w:val="23"/>
          <w:szCs w:val="23"/>
        </w:rPr>
        <w:t> are </w:t>
      </w:r>
      <w:hyperlink r:id="rId22" w:history="1">
        <w:r w:rsidR="003669E9" w:rsidRPr="003669E9">
          <w:rPr>
            <w:rFonts w:ascii="Actor" w:hAnsi="Actor"/>
            <w:sz w:val="23"/>
            <w:szCs w:val="23"/>
          </w:rPr>
          <w:t>subsequently</w:t>
        </w:r>
      </w:hyperlink>
      <w:r w:rsidR="003669E9" w:rsidRPr="003669E9">
        <w:rPr>
          <w:rFonts w:ascii="Actor" w:hAnsi="Actor"/>
          <w:sz w:val="23"/>
          <w:szCs w:val="23"/>
        </w:rPr>
        <w:t> entered in (posted to) the firm's </w:t>
      </w:r>
      <w:hyperlink r:id="rId23" w:history="1">
        <w:r w:rsidR="003669E9" w:rsidRPr="003669E9">
          <w:rPr>
            <w:rFonts w:ascii="Actor" w:hAnsi="Actor"/>
            <w:sz w:val="23"/>
            <w:szCs w:val="23"/>
          </w:rPr>
          <w:t>general ledger</w:t>
        </w:r>
      </w:hyperlink>
      <w:r w:rsidR="003669E9" w:rsidRPr="003669E9">
        <w:rPr>
          <w:rFonts w:ascii="Actor" w:hAnsi="Actor"/>
          <w:sz w:val="23"/>
          <w:szCs w:val="23"/>
        </w:rPr>
        <w:t>. Depending on the nature of its </w:t>
      </w:r>
      <w:hyperlink r:id="rId24" w:history="1">
        <w:r w:rsidR="003669E9" w:rsidRPr="003669E9">
          <w:rPr>
            <w:rFonts w:ascii="Actor" w:hAnsi="Actor"/>
            <w:sz w:val="23"/>
            <w:szCs w:val="23"/>
          </w:rPr>
          <w:t>operations</w:t>
        </w:r>
      </w:hyperlink>
      <w:r w:rsidR="003669E9" w:rsidRPr="003669E9">
        <w:rPr>
          <w:rFonts w:ascii="Actor" w:hAnsi="Actor"/>
          <w:sz w:val="23"/>
          <w:szCs w:val="23"/>
        </w:rPr>
        <w:t> and number of </w:t>
      </w:r>
      <w:hyperlink r:id="rId25" w:history="1">
        <w:r w:rsidR="003669E9" w:rsidRPr="003669E9">
          <w:rPr>
            <w:rFonts w:ascii="Actor" w:hAnsi="Actor"/>
            <w:sz w:val="23"/>
            <w:szCs w:val="23"/>
          </w:rPr>
          <w:t>daily</w:t>
        </w:r>
      </w:hyperlink>
      <w:r w:rsidR="003669E9" w:rsidRPr="003669E9">
        <w:rPr>
          <w:rFonts w:ascii="Actor" w:hAnsi="Actor"/>
          <w:sz w:val="23"/>
          <w:szCs w:val="23"/>
        </w:rPr>
        <w:t> </w:t>
      </w:r>
      <w:hyperlink r:id="rId26" w:history="1">
        <w:r w:rsidR="003669E9" w:rsidRPr="003669E9">
          <w:rPr>
            <w:rFonts w:ascii="Actor" w:hAnsi="Actor"/>
            <w:sz w:val="23"/>
            <w:szCs w:val="23"/>
          </w:rPr>
          <w:t>transactions</w:t>
        </w:r>
      </w:hyperlink>
      <w:r w:rsidR="003669E9" w:rsidRPr="003669E9">
        <w:rPr>
          <w:rFonts w:ascii="Actor" w:hAnsi="Actor"/>
          <w:sz w:val="23"/>
          <w:szCs w:val="23"/>
        </w:rPr>
        <w:t>, a firm may keep several </w:t>
      </w:r>
      <w:hyperlink r:id="rId27" w:history="1">
        <w:r w:rsidR="003669E9" w:rsidRPr="003669E9">
          <w:rPr>
            <w:rFonts w:ascii="Actor" w:hAnsi="Actor"/>
            <w:sz w:val="23"/>
            <w:szCs w:val="23"/>
          </w:rPr>
          <w:t>types</w:t>
        </w:r>
      </w:hyperlink>
      <w:r w:rsidR="003669E9" w:rsidRPr="003669E9">
        <w:rPr>
          <w:rFonts w:ascii="Actor" w:hAnsi="Actor"/>
          <w:sz w:val="23"/>
          <w:szCs w:val="23"/>
        </w:rPr>
        <w:t> of specialized journals such as </w:t>
      </w:r>
      <w:hyperlink r:id="rId28" w:history="1">
        <w:r w:rsidR="003669E9" w:rsidRPr="003669E9">
          <w:rPr>
            <w:rFonts w:ascii="Actor" w:hAnsi="Actor"/>
            <w:sz w:val="23"/>
            <w:szCs w:val="23"/>
          </w:rPr>
          <w:t>cash journal</w:t>
        </w:r>
      </w:hyperlink>
      <w:r w:rsidR="003669E9" w:rsidRPr="003669E9">
        <w:rPr>
          <w:rFonts w:ascii="Actor" w:hAnsi="Actor"/>
          <w:sz w:val="23"/>
          <w:szCs w:val="23"/>
        </w:rPr>
        <w:t> (</w:t>
      </w:r>
      <w:hyperlink r:id="rId29" w:history="1">
        <w:r w:rsidR="003669E9" w:rsidRPr="003669E9">
          <w:rPr>
            <w:rFonts w:ascii="Actor" w:hAnsi="Actor"/>
            <w:sz w:val="23"/>
            <w:szCs w:val="23"/>
          </w:rPr>
          <w:t>cash book</w:t>
        </w:r>
      </w:hyperlink>
      <w:r w:rsidR="003669E9" w:rsidRPr="003669E9">
        <w:rPr>
          <w:rFonts w:ascii="Actor" w:hAnsi="Actor"/>
          <w:sz w:val="23"/>
          <w:szCs w:val="23"/>
        </w:rPr>
        <w:t>), </w:t>
      </w:r>
      <w:hyperlink r:id="rId30" w:history="1">
        <w:r w:rsidR="003669E9" w:rsidRPr="003669E9">
          <w:rPr>
            <w:rFonts w:ascii="Actor" w:hAnsi="Actor"/>
            <w:sz w:val="23"/>
            <w:szCs w:val="23"/>
          </w:rPr>
          <w:t>purchases journal</w:t>
        </w:r>
      </w:hyperlink>
      <w:r w:rsidR="003669E9" w:rsidRPr="003669E9">
        <w:rPr>
          <w:rFonts w:ascii="Actor" w:hAnsi="Actor"/>
          <w:sz w:val="23"/>
          <w:szCs w:val="23"/>
        </w:rPr>
        <w:t>, and </w:t>
      </w:r>
      <w:hyperlink r:id="rId31" w:history="1">
        <w:r w:rsidR="003669E9" w:rsidRPr="003669E9">
          <w:rPr>
            <w:rFonts w:ascii="Actor" w:hAnsi="Actor"/>
            <w:sz w:val="23"/>
            <w:szCs w:val="23"/>
          </w:rPr>
          <w:t>sales journal</w:t>
        </w:r>
      </w:hyperlink>
      <w:r w:rsidR="003669E9" w:rsidRPr="003669E9">
        <w:rPr>
          <w:rFonts w:ascii="Actor" w:hAnsi="Actor"/>
          <w:sz w:val="23"/>
          <w:szCs w:val="23"/>
        </w:rPr>
        <w:t>. The most </w:t>
      </w:r>
      <w:hyperlink r:id="rId32" w:history="1">
        <w:r w:rsidR="003669E9" w:rsidRPr="003669E9">
          <w:rPr>
            <w:rFonts w:ascii="Actor" w:hAnsi="Actor"/>
            <w:sz w:val="23"/>
            <w:szCs w:val="23"/>
          </w:rPr>
          <w:t>common</w:t>
        </w:r>
      </w:hyperlink>
      <w:r w:rsidR="003669E9" w:rsidRPr="003669E9">
        <w:rPr>
          <w:rFonts w:ascii="Actor" w:hAnsi="Actor"/>
          <w:sz w:val="23"/>
          <w:szCs w:val="23"/>
        </w:rPr>
        <w:t> is </w:t>
      </w:r>
      <w:hyperlink r:id="rId33" w:history="1">
        <w:r w:rsidR="003669E9" w:rsidRPr="003669E9">
          <w:rPr>
            <w:rFonts w:ascii="Actor" w:hAnsi="Actor"/>
            <w:sz w:val="23"/>
            <w:szCs w:val="23"/>
          </w:rPr>
          <w:t>general journal</w:t>
        </w:r>
      </w:hyperlink>
      <w:r w:rsidR="003669E9" w:rsidRPr="003669E9">
        <w:rPr>
          <w:rFonts w:ascii="Actor" w:hAnsi="Actor"/>
          <w:sz w:val="23"/>
          <w:szCs w:val="23"/>
        </w:rPr>
        <w:t>, used where no </w:t>
      </w:r>
      <w:hyperlink r:id="rId34" w:history="1">
        <w:r w:rsidR="003669E9" w:rsidRPr="003669E9">
          <w:rPr>
            <w:rFonts w:ascii="Actor" w:hAnsi="Actor"/>
            <w:sz w:val="23"/>
            <w:szCs w:val="23"/>
          </w:rPr>
          <w:t>special journal</w:t>
        </w:r>
      </w:hyperlink>
      <w:r w:rsidR="003669E9" w:rsidRPr="003669E9">
        <w:rPr>
          <w:rFonts w:ascii="Actor" w:hAnsi="Actor"/>
          <w:sz w:val="23"/>
          <w:szCs w:val="23"/>
        </w:rPr>
        <w:t> exists or in which transactions not belonging to other journals are entered (see </w:t>
      </w:r>
      <w:hyperlink r:id="rId35" w:history="1">
        <w:r w:rsidR="003669E9" w:rsidRPr="003669E9">
          <w:rPr>
            <w:rFonts w:ascii="Actor" w:hAnsi="Actor"/>
            <w:sz w:val="23"/>
            <w:szCs w:val="23"/>
          </w:rPr>
          <w:t>journal entry</w:t>
        </w:r>
      </w:hyperlink>
      <w:r w:rsidR="003669E9" w:rsidRPr="003669E9">
        <w:rPr>
          <w:rFonts w:ascii="Actor" w:hAnsi="Actor"/>
          <w:sz w:val="23"/>
          <w:szCs w:val="23"/>
        </w:rPr>
        <w:t>). Journals are also </w:t>
      </w:r>
      <w:hyperlink r:id="rId36" w:history="1">
        <w:r w:rsidR="003669E9" w:rsidRPr="003669E9">
          <w:rPr>
            <w:rFonts w:ascii="Actor" w:hAnsi="Actor"/>
            <w:sz w:val="23"/>
            <w:szCs w:val="23"/>
          </w:rPr>
          <w:t>called</w:t>
        </w:r>
      </w:hyperlink>
      <w:r w:rsidR="003669E9" w:rsidRPr="003669E9">
        <w:rPr>
          <w:rFonts w:ascii="Actor" w:hAnsi="Actor"/>
          <w:sz w:val="23"/>
          <w:szCs w:val="23"/>
        </w:rPr>
        <w:t> '</w:t>
      </w:r>
      <w:hyperlink r:id="rId37" w:history="1">
        <w:r w:rsidR="003669E9" w:rsidRPr="003669E9">
          <w:rPr>
            <w:rFonts w:ascii="Actor" w:hAnsi="Actor"/>
            <w:sz w:val="23"/>
            <w:szCs w:val="23"/>
          </w:rPr>
          <w:t>books</w:t>
        </w:r>
      </w:hyperlink>
      <w:r w:rsidR="003669E9" w:rsidRPr="003669E9">
        <w:rPr>
          <w:rFonts w:ascii="Actor" w:hAnsi="Actor"/>
          <w:sz w:val="23"/>
          <w:szCs w:val="23"/>
        </w:rPr>
        <w:t> of first </w:t>
      </w:r>
      <w:hyperlink r:id="rId38" w:history="1">
        <w:r w:rsidR="003669E9" w:rsidRPr="003669E9">
          <w:rPr>
            <w:rFonts w:ascii="Actor" w:hAnsi="Actor"/>
            <w:sz w:val="23"/>
            <w:szCs w:val="23"/>
          </w:rPr>
          <w:t>entry</w:t>
        </w:r>
      </w:hyperlink>
      <w:r w:rsidR="003669E9" w:rsidRPr="003669E9">
        <w:rPr>
          <w:rFonts w:ascii="Actor" w:hAnsi="Actor"/>
          <w:sz w:val="23"/>
          <w:szCs w:val="23"/>
        </w:rPr>
        <w:t>' or '</w:t>
      </w:r>
      <w:hyperlink r:id="rId39" w:history="1">
        <w:r w:rsidR="003669E9" w:rsidRPr="003669E9">
          <w:rPr>
            <w:rFonts w:ascii="Actor" w:hAnsi="Actor"/>
            <w:sz w:val="23"/>
            <w:szCs w:val="23"/>
          </w:rPr>
          <w:t>books of original entry</w:t>
        </w:r>
      </w:hyperlink>
      <w:r w:rsidR="003669E9" w:rsidRPr="003669E9">
        <w:rPr>
          <w:rFonts w:ascii="Actor" w:hAnsi="Actor"/>
          <w:sz w:val="23"/>
          <w:szCs w:val="23"/>
        </w:rPr>
        <w:t>.' See also </w:t>
      </w:r>
      <w:hyperlink r:id="rId40" w:history="1">
        <w:r w:rsidR="003669E9" w:rsidRPr="003669E9">
          <w:rPr>
            <w:rFonts w:ascii="Actor" w:hAnsi="Actor"/>
            <w:sz w:val="23"/>
            <w:szCs w:val="23"/>
          </w:rPr>
          <w:t>journalizing</w:t>
        </w:r>
      </w:hyperlink>
      <w:r w:rsidR="003669E9" w:rsidRPr="003669E9">
        <w:rPr>
          <w:rFonts w:ascii="Actor" w:hAnsi="Actor"/>
          <w:sz w:val="23"/>
          <w:szCs w:val="23"/>
        </w:rPr>
        <w:t>.</w:t>
      </w:r>
      <w:r w:rsidR="003669E9" w:rsidRPr="003669E9">
        <w:rPr>
          <w:rFonts w:ascii="Actor" w:hAnsi="Actor"/>
          <w:sz w:val="23"/>
          <w:szCs w:val="23"/>
        </w:rPr>
        <w:br/>
      </w:r>
      <w:r w:rsidR="003669E9">
        <w:rPr>
          <w:rFonts w:ascii="Verdana" w:hAnsi="Verdana"/>
          <w:color w:val="000000"/>
          <w:sz w:val="12"/>
          <w:szCs w:val="12"/>
        </w:rPr>
        <w:br/>
      </w:r>
    </w:p>
    <w:p w14:paraId="45E75835" w14:textId="77777777" w:rsidR="003669E9" w:rsidRPr="003669E9" w:rsidRDefault="003669E9" w:rsidP="003669E9">
      <w:pPr>
        <w:pStyle w:val="Heading1"/>
        <w:shd w:val="clear" w:color="auto" w:fill="FFFFFF"/>
        <w:spacing w:before="0" w:after="180" w:line="384" w:lineRule="atLeast"/>
        <w:rPr>
          <w:rFonts w:ascii="Actor" w:eastAsia="Times New Roman" w:hAnsi="Actor" w:cs="Times New Roman"/>
          <w:bCs w:val="0"/>
          <w:color w:val="auto"/>
          <w:sz w:val="23"/>
          <w:szCs w:val="23"/>
        </w:rPr>
      </w:pPr>
      <w:r w:rsidRPr="003669E9">
        <w:rPr>
          <w:rFonts w:ascii="Actor" w:eastAsia="Times New Roman" w:hAnsi="Actor" w:cs="Times New Roman"/>
          <w:bCs w:val="0"/>
          <w:color w:val="auto"/>
          <w:sz w:val="23"/>
          <w:szCs w:val="23"/>
        </w:rPr>
        <w:t>Journal entry</w:t>
      </w:r>
      <w:r>
        <w:rPr>
          <w:rFonts w:ascii="Actor" w:eastAsia="Times New Roman" w:hAnsi="Actor" w:cs="Times New Roman"/>
          <w:bCs w:val="0"/>
          <w:color w:val="auto"/>
          <w:sz w:val="23"/>
          <w:szCs w:val="23"/>
        </w:rPr>
        <w:t>:</w:t>
      </w:r>
    </w:p>
    <w:p w14:paraId="572FD2FA" w14:textId="77777777" w:rsidR="003669E9" w:rsidRDefault="003669E9" w:rsidP="003669E9">
      <w:pPr>
        <w:rPr>
          <w:rFonts w:ascii="Actor" w:eastAsia="Times New Roman" w:hAnsi="Actor" w:cs="Times New Roman"/>
          <w:b/>
          <w:bCs/>
          <w:sz w:val="23"/>
          <w:szCs w:val="23"/>
        </w:rPr>
      </w:pPr>
      <w:r w:rsidRPr="003669E9">
        <w:rPr>
          <w:rFonts w:ascii="Actor" w:eastAsia="Times New Roman" w:hAnsi="Actor" w:cs="Times New Roman"/>
          <w:sz w:val="23"/>
          <w:szCs w:val="23"/>
        </w:rPr>
        <w:t>The </w:t>
      </w:r>
      <w:hyperlink r:id="rId41" w:history="1">
        <w:r w:rsidRPr="003669E9">
          <w:rPr>
            <w:rFonts w:ascii="Actor" w:eastAsia="Times New Roman" w:hAnsi="Actor" w:cs="Times New Roman"/>
            <w:sz w:val="23"/>
            <w:szCs w:val="23"/>
          </w:rPr>
          <w:t>recording</w:t>
        </w:r>
      </w:hyperlink>
      <w:r w:rsidRPr="003669E9">
        <w:rPr>
          <w:rFonts w:ascii="Actor" w:eastAsia="Times New Roman" w:hAnsi="Actor" w:cs="Times New Roman"/>
          <w:sz w:val="23"/>
          <w:szCs w:val="23"/>
        </w:rPr>
        <w:t> of </w:t>
      </w:r>
      <w:hyperlink r:id="rId42" w:history="1">
        <w:r w:rsidRPr="003669E9">
          <w:rPr>
            <w:rFonts w:ascii="Actor" w:eastAsia="Times New Roman" w:hAnsi="Actor" w:cs="Times New Roman"/>
            <w:sz w:val="23"/>
            <w:szCs w:val="23"/>
          </w:rPr>
          <w:t>financial</w:t>
        </w:r>
      </w:hyperlink>
      <w:r w:rsidRPr="003669E9">
        <w:rPr>
          <w:rFonts w:ascii="Actor" w:eastAsia="Times New Roman" w:hAnsi="Actor" w:cs="Times New Roman"/>
          <w:sz w:val="23"/>
          <w:szCs w:val="23"/>
        </w:rPr>
        <w:t> </w:t>
      </w:r>
      <w:hyperlink r:id="rId43" w:history="1">
        <w:r w:rsidRPr="003669E9">
          <w:rPr>
            <w:rFonts w:ascii="Actor" w:eastAsia="Times New Roman" w:hAnsi="Actor" w:cs="Times New Roman"/>
            <w:sz w:val="23"/>
            <w:szCs w:val="23"/>
          </w:rPr>
          <w:t>data</w:t>
        </w:r>
      </w:hyperlink>
      <w:r w:rsidRPr="003669E9">
        <w:rPr>
          <w:rFonts w:ascii="Actor" w:eastAsia="Times New Roman" w:hAnsi="Actor" w:cs="Times New Roman"/>
          <w:sz w:val="23"/>
          <w:szCs w:val="23"/>
        </w:rPr>
        <w:t> (taken usually from a </w:t>
      </w:r>
      <w:hyperlink r:id="rId44" w:history="1">
        <w:r w:rsidRPr="003669E9">
          <w:rPr>
            <w:rFonts w:ascii="Actor" w:eastAsia="Times New Roman" w:hAnsi="Actor" w:cs="Times New Roman"/>
            <w:sz w:val="23"/>
            <w:szCs w:val="23"/>
          </w:rPr>
          <w:t>journal voucher</w:t>
        </w:r>
      </w:hyperlink>
      <w:r w:rsidRPr="003669E9">
        <w:rPr>
          <w:rFonts w:ascii="Actor" w:eastAsia="Times New Roman" w:hAnsi="Actor" w:cs="Times New Roman"/>
          <w:sz w:val="23"/>
          <w:szCs w:val="23"/>
        </w:rPr>
        <w:t>) pertaining to </w:t>
      </w:r>
      <w:hyperlink r:id="rId45" w:history="1">
        <w:r w:rsidRPr="003669E9">
          <w:rPr>
            <w:rFonts w:ascii="Actor" w:eastAsia="Times New Roman" w:hAnsi="Actor" w:cs="Times New Roman"/>
            <w:sz w:val="23"/>
            <w:szCs w:val="23"/>
          </w:rPr>
          <w:t>business transactions</w:t>
        </w:r>
      </w:hyperlink>
      <w:r w:rsidRPr="003669E9">
        <w:rPr>
          <w:rFonts w:ascii="Actor" w:eastAsia="Times New Roman" w:hAnsi="Actor" w:cs="Times New Roman"/>
          <w:sz w:val="23"/>
          <w:szCs w:val="23"/>
        </w:rPr>
        <w:t> in a </w:t>
      </w:r>
      <w:hyperlink r:id="rId46" w:history="1">
        <w:r w:rsidRPr="003669E9">
          <w:rPr>
            <w:rFonts w:ascii="Actor" w:eastAsia="Times New Roman" w:hAnsi="Actor" w:cs="Times New Roman"/>
            <w:sz w:val="23"/>
            <w:szCs w:val="23"/>
          </w:rPr>
          <w:t>journal</w:t>
        </w:r>
      </w:hyperlink>
      <w:r w:rsidRPr="003669E9">
        <w:rPr>
          <w:rFonts w:ascii="Actor" w:eastAsia="Times New Roman" w:hAnsi="Actor" w:cs="Times New Roman"/>
          <w:sz w:val="23"/>
          <w:szCs w:val="23"/>
        </w:rPr>
        <w:t> such that the </w:t>
      </w:r>
      <w:hyperlink r:id="rId47" w:history="1">
        <w:r w:rsidRPr="003669E9">
          <w:rPr>
            <w:rFonts w:ascii="Actor" w:eastAsia="Times New Roman" w:hAnsi="Actor" w:cs="Times New Roman"/>
            <w:sz w:val="23"/>
            <w:szCs w:val="23"/>
          </w:rPr>
          <w:t>debits</w:t>
        </w:r>
      </w:hyperlink>
      <w:r w:rsidRPr="003669E9">
        <w:rPr>
          <w:rFonts w:ascii="Actor" w:eastAsia="Times New Roman" w:hAnsi="Actor" w:cs="Times New Roman"/>
          <w:sz w:val="23"/>
          <w:szCs w:val="23"/>
        </w:rPr>
        <w:t> equal </w:t>
      </w:r>
      <w:hyperlink r:id="rId48" w:history="1">
        <w:r w:rsidRPr="003669E9">
          <w:rPr>
            <w:rFonts w:ascii="Actor" w:eastAsia="Times New Roman" w:hAnsi="Actor" w:cs="Times New Roman"/>
            <w:sz w:val="23"/>
            <w:szCs w:val="23"/>
          </w:rPr>
          <w:t>credits</w:t>
        </w:r>
      </w:hyperlink>
      <w:r w:rsidRPr="003669E9">
        <w:rPr>
          <w:rFonts w:ascii="Actor" w:eastAsia="Times New Roman" w:hAnsi="Actor" w:cs="Times New Roman"/>
          <w:sz w:val="23"/>
          <w:szCs w:val="23"/>
        </w:rPr>
        <w:t>. Journal entries </w:t>
      </w:r>
      <w:hyperlink r:id="rId49" w:history="1">
        <w:r w:rsidRPr="003669E9">
          <w:rPr>
            <w:rFonts w:ascii="Actor" w:eastAsia="Times New Roman" w:hAnsi="Actor" w:cs="Times New Roman"/>
            <w:sz w:val="23"/>
            <w:szCs w:val="23"/>
          </w:rPr>
          <w:t>provide</w:t>
        </w:r>
      </w:hyperlink>
      <w:r w:rsidRPr="003669E9">
        <w:rPr>
          <w:rFonts w:ascii="Actor" w:eastAsia="Times New Roman" w:hAnsi="Actor" w:cs="Times New Roman"/>
          <w:sz w:val="23"/>
          <w:szCs w:val="23"/>
        </w:rPr>
        <w:t> an </w:t>
      </w:r>
      <w:hyperlink r:id="rId50" w:history="1">
        <w:r w:rsidRPr="003669E9">
          <w:rPr>
            <w:rFonts w:ascii="Actor" w:eastAsia="Times New Roman" w:hAnsi="Actor" w:cs="Times New Roman"/>
            <w:sz w:val="23"/>
            <w:szCs w:val="23"/>
          </w:rPr>
          <w:t>audit trail</w:t>
        </w:r>
      </w:hyperlink>
      <w:r w:rsidRPr="003669E9">
        <w:rPr>
          <w:rFonts w:ascii="Actor" w:eastAsia="Times New Roman" w:hAnsi="Actor" w:cs="Times New Roman"/>
          <w:sz w:val="23"/>
          <w:szCs w:val="23"/>
        </w:rPr>
        <w:t> and a </w:t>
      </w:r>
      <w:hyperlink r:id="rId51" w:history="1">
        <w:r w:rsidRPr="003669E9">
          <w:rPr>
            <w:rFonts w:ascii="Actor" w:eastAsia="Times New Roman" w:hAnsi="Actor" w:cs="Times New Roman"/>
            <w:sz w:val="23"/>
            <w:szCs w:val="23"/>
          </w:rPr>
          <w:t>means</w:t>
        </w:r>
      </w:hyperlink>
      <w:r w:rsidRPr="003669E9">
        <w:rPr>
          <w:rFonts w:ascii="Actor" w:eastAsia="Times New Roman" w:hAnsi="Actor" w:cs="Times New Roman"/>
          <w:sz w:val="23"/>
          <w:szCs w:val="23"/>
        </w:rPr>
        <w:t> of analyzing the effects of the </w:t>
      </w:r>
      <w:hyperlink r:id="rId52" w:history="1">
        <w:r w:rsidRPr="003669E9">
          <w:rPr>
            <w:rFonts w:ascii="Actor" w:eastAsia="Times New Roman" w:hAnsi="Actor" w:cs="Times New Roman"/>
            <w:sz w:val="23"/>
            <w:szCs w:val="23"/>
          </w:rPr>
          <w:t>transactions</w:t>
        </w:r>
      </w:hyperlink>
      <w:r w:rsidRPr="003669E9">
        <w:rPr>
          <w:rFonts w:ascii="Actor" w:eastAsia="Times New Roman" w:hAnsi="Actor" w:cs="Times New Roman"/>
          <w:sz w:val="23"/>
          <w:szCs w:val="23"/>
        </w:rPr>
        <w:t> on an </w:t>
      </w:r>
      <w:hyperlink r:id="rId53" w:history="1">
        <w:r w:rsidRPr="003669E9">
          <w:rPr>
            <w:rFonts w:ascii="Actor" w:eastAsia="Times New Roman" w:hAnsi="Actor" w:cs="Times New Roman"/>
            <w:sz w:val="23"/>
            <w:szCs w:val="23"/>
          </w:rPr>
          <w:t>organization's</w:t>
        </w:r>
      </w:hyperlink>
      <w:r w:rsidRPr="003669E9">
        <w:rPr>
          <w:rFonts w:ascii="Actor" w:eastAsia="Times New Roman" w:hAnsi="Actor" w:cs="Times New Roman"/>
          <w:sz w:val="23"/>
          <w:szCs w:val="23"/>
        </w:rPr>
        <w:t> </w:t>
      </w:r>
      <w:hyperlink r:id="rId54" w:history="1">
        <w:r w:rsidRPr="003669E9">
          <w:rPr>
            <w:rFonts w:ascii="Actor" w:eastAsia="Times New Roman" w:hAnsi="Actor" w:cs="Times New Roman"/>
            <w:sz w:val="23"/>
            <w:szCs w:val="23"/>
          </w:rPr>
          <w:t>financial position</w:t>
        </w:r>
      </w:hyperlink>
      <w:r w:rsidRPr="003669E9">
        <w:rPr>
          <w:rFonts w:ascii="Actor" w:eastAsia="Times New Roman" w:hAnsi="Actor" w:cs="Times New Roman"/>
          <w:sz w:val="23"/>
          <w:szCs w:val="23"/>
        </w:rPr>
        <w:t>. See also </w:t>
      </w:r>
      <w:hyperlink r:id="rId55" w:history="1">
        <w:r w:rsidRPr="003669E9">
          <w:rPr>
            <w:rFonts w:ascii="Actor" w:eastAsia="Times New Roman" w:hAnsi="Actor" w:cs="Times New Roman"/>
            <w:sz w:val="23"/>
            <w:szCs w:val="23"/>
          </w:rPr>
          <w:t>journalizing</w:t>
        </w:r>
      </w:hyperlink>
      <w:r w:rsidRPr="003669E9">
        <w:rPr>
          <w:rFonts w:ascii="Actor" w:eastAsia="Times New Roman" w:hAnsi="Actor" w:cs="Times New Roman"/>
          <w:sz w:val="23"/>
          <w:szCs w:val="23"/>
        </w:rPr>
        <w:t>.</w:t>
      </w:r>
      <w:r w:rsidRPr="003669E9">
        <w:rPr>
          <w:rFonts w:ascii="Actor" w:eastAsia="Times New Roman" w:hAnsi="Actor" w:cs="Times New Roman"/>
          <w:sz w:val="23"/>
          <w:szCs w:val="23"/>
        </w:rPr>
        <w:br/>
      </w:r>
      <w:r>
        <w:rPr>
          <w:rFonts w:ascii="Verdana" w:hAnsi="Verdana"/>
          <w:color w:val="000000"/>
          <w:sz w:val="12"/>
          <w:szCs w:val="12"/>
        </w:rPr>
        <w:br/>
      </w:r>
      <w:r w:rsidRPr="003669E9">
        <w:rPr>
          <w:rFonts w:ascii="Actor" w:eastAsia="Times New Roman" w:hAnsi="Actor" w:cs="Times New Roman"/>
          <w:b/>
          <w:bCs/>
          <w:sz w:val="23"/>
          <w:szCs w:val="23"/>
        </w:rPr>
        <w:t>Ledger:</w:t>
      </w:r>
    </w:p>
    <w:p w14:paraId="60BDA5F9" w14:textId="77777777" w:rsidR="003669E9" w:rsidRDefault="00D65050" w:rsidP="003669E9">
      <w:pPr>
        <w:rPr>
          <w:rFonts w:ascii="Actor" w:eastAsia="Times New Roman" w:hAnsi="Actor" w:cs="Times New Roman"/>
          <w:bCs/>
          <w:sz w:val="23"/>
          <w:szCs w:val="23"/>
        </w:rPr>
      </w:pPr>
      <w:hyperlink r:id="rId56" w:history="1">
        <w:r w:rsidR="003669E9" w:rsidRPr="003669E9">
          <w:rPr>
            <w:rFonts w:ascii="Actor" w:eastAsia="Times New Roman" w:hAnsi="Actor" w:cs="Times New Roman"/>
            <w:bCs/>
            <w:sz w:val="23"/>
            <w:szCs w:val="23"/>
          </w:rPr>
          <w:t>Collection</w:t>
        </w:r>
      </w:hyperlink>
      <w:r w:rsidR="003669E9" w:rsidRPr="003669E9">
        <w:rPr>
          <w:rFonts w:ascii="Actor" w:eastAsia="Times New Roman" w:hAnsi="Actor" w:cs="Times New Roman"/>
          <w:bCs/>
          <w:sz w:val="23"/>
          <w:szCs w:val="23"/>
        </w:rPr>
        <w:t> of an entire </w:t>
      </w:r>
      <w:hyperlink r:id="rId57" w:history="1">
        <w:r w:rsidR="003669E9" w:rsidRPr="003669E9">
          <w:rPr>
            <w:rFonts w:ascii="Actor" w:eastAsia="Times New Roman" w:hAnsi="Actor" w:cs="Times New Roman"/>
            <w:bCs/>
            <w:sz w:val="23"/>
            <w:szCs w:val="23"/>
          </w:rPr>
          <w:t>group</w:t>
        </w:r>
      </w:hyperlink>
      <w:r w:rsidR="003669E9" w:rsidRPr="003669E9">
        <w:rPr>
          <w:rFonts w:ascii="Actor" w:eastAsia="Times New Roman" w:hAnsi="Actor" w:cs="Times New Roman"/>
          <w:bCs/>
          <w:sz w:val="23"/>
          <w:szCs w:val="23"/>
        </w:rPr>
        <w:t> of similar </w:t>
      </w:r>
      <w:hyperlink r:id="rId58" w:history="1">
        <w:r w:rsidR="003669E9" w:rsidRPr="003669E9">
          <w:rPr>
            <w:rFonts w:ascii="Actor" w:eastAsia="Times New Roman" w:hAnsi="Actor" w:cs="Times New Roman"/>
            <w:bCs/>
            <w:sz w:val="23"/>
            <w:szCs w:val="23"/>
          </w:rPr>
          <w:t>accounts</w:t>
        </w:r>
      </w:hyperlink>
      <w:r w:rsidR="003669E9" w:rsidRPr="003669E9">
        <w:rPr>
          <w:rFonts w:ascii="Actor" w:eastAsia="Times New Roman" w:hAnsi="Actor" w:cs="Times New Roman"/>
          <w:bCs/>
          <w:sz w:val="23"/>
          <w:szCs w:val="23"/>
        </w:rPr>
        <w:t> in </w:t>
      </w:r>
      <w:hyperlink r:id="rId59" w:history="1">
        <w:r w:rsidR="003669E9" w:rsidRPr="003669E9">
          <w:rPr>
            <w:rFonts w:ascii="Actor" w:eastAsia="Times New Roman" w:hAnsi="Actor" w:cs="Times New Roman"/>
            <w:bCs/>
            <w:sz w:val="23"/>
            <w:szCs w:val="23"/>
          </w:rPr>
          <w:t>double-entry bookkeeping</w:t>
        </w:r>
      </w:hyperlink>
      <w:r w:rsidR="003669E9" w:rsidRPr="003669E9">
        <w:rPr>
          <w:rFonts w:ascii="Actor" w:eastAsia="Times New Roman" w:hAnsi="Actor" w:cs="Times New Roman"/>
          <w:bCs/>
          <w:sz w:val="23"/>
          <w:szCs w:val="23"/>
        </w:rPr>
        <w:t>. Also </w:t>
      </w:r>
      <w:hyperlink r:id="rId60" w:history="1">
        <w:r w:rsidR="003669E9" w:rsidRPr="003669E9">
          <w:rPr>
            <w:rFonts w:ascii="Actor" w:eastAsia="Times New Roman" w:hAnsi="Actor" w:cs="Times New Roman"/>
            <w:bCs/>
            <w:sz w:val="23"/>
            <w:szCs w:val="23"/>
          </w:rPr>
          <w:t>called</w:t>
        </w:r>
      </w:hyperlink>
      <w:r w:rsidR="003669E9" w:rsidRPr="003669E9">
        <w:rPr>
          <w:rFonts w:ascii="Actor" w:eastAsia="Times New Roman" w:hAnsi="Actor" w:cs="Times New Roman"/>
          <w:bCs/>
          <w:sz w:val="23"/>
          <w:szCs w:val="23"/>
        </w:rPr>
        <w:t> book of final </w:t>
      </w:r>
      <w:hyperlink r:id="rId61" w:history="1">
        <w:r w:rsidR="003669E9" w:rsidRPr="003669E9">
          <w:rPr>
            <w:rFonts w:ascii="Actor" w:eastAsia="Times New Roman" w:hAnsi="Actor" w:cs="Times New Roman"/>
            <w:bCs/>
            <w:sz w:val="23"/>
            <w:szCs w:val="23"/>
          </w:rPr>
          <w:t>entry</w:t>
        </w:r>
      </w:hyperlink>
      <w:r w:rsidR="003669E9" w:rsidRPr="003669E9">
        <w:rPr>
          <w:rFonts w:ascii="Actor" w:eastAsia="Times New Roman" w:hAnsi="Actor" w:cs="Times New Roman"/>
          <w:bCs/>
          <w:sz w:val="23"/>
          <w:szCs w:val="23"/>
        </w:rPr>
        <w:t>, a ledger </w:t>
      </w:r>
      <w:hyperlink r:id="rId62" w:history="1">
        <w:r w:rsidR="003669E9" w:rsidRPr="003669E9">
          <w:rPr>
            <w:rFonts w:ascii="Actor" w:eastAsia="Times New Roman" w:hAnsi="Actor" w:cs="Times New Roman"/>
            <w:bCs/>
            <w:sz w:val="23"/>
            <w:szCs w:val="23"/>
          </w:rPr>
          <w:t>records</w:t>
        </w:r>
      </w:hyperlink>
      <w:r w:rsidR="003669E9" w:rsidRPr="003669E9">
        <w:rPr>
          <w:rFonts w:ascii="Actor" w:eastAsia="Times New Roman" w:hAnsi="Actor" w:cs="Times New Roman"/>
          <w:bCs/>
          <w:sz w:val="23"/>
          <w:szCs w:val="23"/>
        </w:rPr>
        <w:t> </w:t>
      </w:r>
      <w:hyperlink r:id="rId63" w:history="1">
        <w:r w:rsidR="003669E9" w:rsidRPr="003669E9">
          <w:rPr>
            <w:rFonts w:ascii="Actor" w:eastAsia="Times New Roman" w:hAnsi="Actor" w:cs="Times New Roman"/>
            <w:bCs/>
            <w:sz w:val="23"/>
            <w:szCs w:val="23"/>
          </w:rPr>
          <w:t>classified</w:t>
        </w:r>
      </w:hyperlink>
      <w:r w:rsidR="003669E9" w:rsidRPr="003669E9">
        <w:rPr>
          <w:rFonts w:ascii="Actor" w:eastAsia="Times New Roman" w:hAnsi="Actor" w:cs="Times New Roman"/>
          <w:bCs/>
          <w:sz w:val="23"/>
          <w:szCs w:val="23"/>
        </w:rPr>
        <w:t> and summarized </w:t>
      </w:r>
      <w:hyperlink r:id="rId64" w:history="1">
        <w:r w:rsidR="003669E9" w:rsidRPr="003669E9">
          <w:rPr>
            <w:rFonts w:ascii="Actor" w:eastAsia="Times New Roman" w:hAnsi="Actor" w:cs="Times New Roman"/>
            <w:bCs/>
            <w:sz w:val="23"/>
            <w:szCs w:val="23"/>
          </w:rPr>
          <w:t>financial information</w:t>
        </w:r>
      </w:hyperlink>
      <w:r w:rsidR="003669E9" w:rsidRPr="003669E9">
        <w:rPr>
          <w:rFonts w:ascii="Actor" w:eastAsia="Times New Roman" w:hAnsi="Actor" w:cs="Times New Roman"/>
          <w:bCs/>
          <w:sz w:val="23"/>
          <w:szCs w:val="23"/>
        </w:rPr>
        <w:t> from </w:t>
      </w:r>
      <w:hyperlink r:id="rId65" w:history="1">
        <w:r w:rsidR="003669E9" w:rsidRPr="003669E9">
          <w:rPr>
            <w:rFonts w:ascii="Actor" w:eastAsia="Times New Roman" w:hAnsi="Actor" w:cs="Times New Roman"/>
            <w:bCs/>
            <w:sz w:val="23"/>
            <w:szCs w:val="23"/>
          </w:rPr>
          <w:t>journals</w:t>
        </w:r>
      </w:hyperlink>
      <w:r w:rsidR="003669E9" w:rsidRPr="003669E9">
        <w:rPr>
          <w:rFonts w:ascii="Actor" w:eastAsia="Times New Roman" w:hAnsi="Actor" w:cs="Times New Roman"/>
          <w:bCs/>
          <w:sz w:val="23"/>
          <w:szCs w:val="23"/>
        </w:rPr>
        <w:t> (the '</w:t>
      </w:r>
      <w:hyperlink r:id="rId66" w:history="1">
        <w:r w:rsidR="003669E9" w:rsidRPr="003669E9">
          <w:rPr>
            <w:rFonts w:ascii="Actor" w:eastAsia="Times New Roman" w:hAnsi="Actor" w:cs="Times New Roman"/>
            <w:bCs/>
            <w:sz w:val="23"/>
            <w:szCs w:val="23"/>
          </w:rPr>
          <w:t>books</w:t>
        </w:r>
      </w:hyperlink>
      <w:r w:rsidR="003669E9" w:rsidRPr="003669E9">
        <w:rPr>
          <w:rFonts w:ascii="Actor" w:eastAsia="Times New Roman" w:hAnsi="Actor" w:cs="Times New Roman"/>
          <w:bCs/>
          <w:sz w:val="23"/>
          <w:szCs w:val="23"/>
        </w:rPr>
        <w:t> of first entry') as </w:t>
      </w:r>
      <w:hyperlink r:id="rId67" w:history="1">
        <w:r w:rsidR="003669E9" w:rsidRPr="003669E9">
          <w:rPr>
            <w:rFonts w:ascii="Actor" w:eastAsia="Times New Roman" w:hAnsi="Actor" w:cs="Times New Roman"/>
            <w:bCs/>
            <w:sz w:val="23"/>
            <w:szCs w:val="23"/>
          </w:rPr>
          <w:t>debits</w:t>
        </w:r>
      </w:hyperlink>
      <w:r w:rsidR="003669E9" w:rsidRPr="003669E9">
        <w:rPr>
          <w:rFonts w:ascii="Actor" w:eastAsia="Times New Roman" w:hAnsi="Actor" w:cs="Times New Roman"/>
          <w:bCs/>
          <w:sz w:val="23"/>
          <w:szCs w:val="23"/>
        </w:rPr>
        <w:t> and </w:t>
      </w:r>
      <w:hyperlink r:id="rId68" w:history="1">
        <w:r w:rsidR="003669E9" w:rsidRPr="003669E9">
          <w:rPr>
            <w:rFonts w:ascii="Actor" w:eastAsia="Times New Roman" w:hAnsi="Actor" w:cs="Times New Roman"/>
            <w:bCs/>
            <w:sz w:val="23"/>
            <w:szCs w:val="23"/>
          </w:rPr>
          <w:t>credits</w:t>
        </w:r>
      </w:hyperlink>
      <w:r w:rsidR="003669E9" w:rsidRPr="003669E9">
        <w:rPr>
          <w:rFonts w:ascii="Actor" w:eastAsia="Times New Roman" w:hAnsi="Actor" w:cs="Times New Roman"/>
          <w:bCs/>
          <w:sz w:val="23"/>
          <w:szCs w:val="23"/>
        </w:rPr>
        <w:t>, and shows their </w:t>
      </w:r>
      <w:hyperlink r:id="rId69" w:history="1">
        <w:r w:rsidR="003669E9" w:rsidRPr="003669E9">
          <w:rPr>
            <w:rFonts w:ascii="Actor" w:eastAsia="Times New Roman" w:hAnsi="Actor" w:cs="Times New Roman"/>
            <w:bCs/>
            <w:sz w:val="23"/>
            <w:szCs w:val="23"/>
          </w:rPr>
          <w:t>current</w:t>
        </w:r>
      </w:hyperlink>
      <w:r w:rsidR="003669E9" w:rsidRPr="003669E9">
        <w:rPr>
          <w:rFonts w:ascii="Actor" w:eastAsia="Times New Roman" w:hAnsi="Actor" w:cs="Times New Roman"/>
          <w:bCs/>
          <w:sz w:val="23"/>
          <w:szCs w:val="23"/>
        </w:rPr>
        <w:t> </w:t>
      </w:r>
      <w:hyperlink r:id="rId70" w:history="1">
        <w:r w:rsidR="003669E9" w:rsidRPr="003669E9">
          <w:rPr>
            <w:rFonts w:ascii="Actor" w:eastAsia="Times New Roman" w:hAnsi="Actor" w:cs="Times New Roman"/>
            <w:bCs/>
            <w:sz w:val="23"/>
            <w:szCs w:val="23"/>
          </w:rPr>
          <w:t>balances</w:t>
        </w:r>
      </w:hyperlink>
      <w:r w:rsidR="003669E9" w:rsidRPr="003669E9">
        <w:rPr>
          <w:rFonts w:ascii="Actor" w:eastAsia="Times New Roman" w:hAnsi="Actor" w:cs="Times New Roman"/>
          <w:bCs/>
          <w:sz w:val="23"/>
          <w:szCs w:val="23"/>
        </w:rPr>
        <w:t>. In </w:t>
      </w:r>
      <w:hyperlink r:id="rId71" w:history="1">
        <w:r w:rsidR="003669E9" w:rsidRPr="003669E9">
          <w:rPr>
            <w:rFonts w:ascii="Actor" w:eastAsia="Times New Roman" w:hAnsi="Actor" w:cs="Times New Roman"/>
            <w:bCs/>
            <w:sz w:val="23"/>
            <w:szCs w:val="23"/>
          </w:rPr>
          <w:t>manual</w:t>
        </w:r>
      </w:hyperlink>
      <w:r w:rsidR="003669E9" w:rsidRPr="003669E9">
        <w:rPr>
          <w:rFonts w:ascii="Actor" w:eastAsia="Times New Roman" w:hAnsi="Actor" w:cs="Times New Roman"/>
          <w:bCs/>
          <w:sz w:val="23"/>
          <w:szCs w:val="23"/>
        </w:rPr>
        <w:t> </w:t>
      </w:r>
      <w:hyperlink r:id="rId72" w:history="1">
        <w:r w:rsidR="003669E9" w:rsidRPr="003669E9">
          <w:rPr>
            <w:rFonts w:ascii="Actor" w:eastAsia="Times New Roman" w:hAnsi="Actor" w:cs="Times New Roman"/>
            <w:bCs/>
            <w:sz w:val="23"/>
            <w:szCs w:val="23"/>
          </w:rPr>
          <w:t>accounting systems</w:t>
        </w:r>
      </w:hyperlink>
      <w:r w:rsidR="003669E9" w:rsidRPr="003669E9">
        <w:rPr>
          <w:rFonts w:ascii="Actor" w:eastAsia="Times New Roman" w:hAnsi="Actor" w:cs="Times New Roman"/>
          <w:bCs/>
          <w:sz w:val="23"/>
          <w:szCs w:val="23"/>
        </w:rPr>
        <w:t>, a ledger is usually a loose leaf </w:t>
      </w:r>
      <w:hyperlink r:id="rId73" w:history="1">
        <w:r w:rsidR="003669E9" w:rsidRPr="003669E9">
          <w:rPr>
            <w:rFonts w:ascii="Actor" w:eastAsia="Times New Roman" w:hAnsi="Actor" w:cs="Times New Roman"/>
            <w:bCs/>
            <w:sz w:val="23"/>
            <w:szCs w:val="23"/>
          </w:rPr>
          <w:t>binder</w:t>
        </w:r>
      </w:hyperlink>
      <w:r w:rsidR="003669E9" w:rsidRPr="003669E9">
        <w:rPr>
          <w:rFonts w:ascii="Actor" w:eastAsia="Times New Roman" w:hAnsi="Actor" w:cs="Times New Roman"/>
          <w:bCs/>
          <w:sz w:val="23"/>
          <w:szCs w:val="23"/>
        </w:rPr>
        <w:t> with a separate page for each </w:t>
      </w:r>
      <w:hyperlink r:id="rId74" w:history="1">
        <w:r w:rsidR="003669E9" w:rsidRPr="003669E9">
          <w:rPr>
            <w:rFonts w:ascii="Actor" w:eastAsia="Times New Roman" w:hAnsi="Actor" w:cs="Times New Roman"/>
            <w:bCs/>
            <w:sz w:val="23"/>
            <w:szCs w:val="23"/>
          </w:rPr>
          <w:t>ledger account</w:t>
        </w:r>
      </w:hyperlink>
      <w:r w:rsidR="003669E9" w:rsidRPr="003669E9">
        <w:rPr>
          <w:rFonts w:ascii="Actor" w:eastAsia="Times New Roman" w:hAnsi="Actor" w:cs="Times New Roman"/>
          <w:bCs/>
          <w:sz w:val="23"/>
          <w:szCs w:val="23"/>
        </w:rPr>
        <w:t>. In computerized </w:t>
      </w:r>
      <w:hyperlink r:id="rId75" w:history="1">
        <w:r w:rsidR="003669E9" w:rsidRPr="003669E9">
          <w:rPr>
            <w:rFonts w:ascii="Actor" w:eastAsia="Times New Roman" w:hAnsi="Actor" w:cs="Times New Roman"/>
            <w:bCs/>
            <w:sz w:val="23"/>
            <w:szCs w:val="23"/>
          </w:rPr>
          <w:t>systems</w:t>
        </w:r>
      </w:hyperlink>
      <w:r w:rsidR="003669E9" w:rsidRPr="003669E9">
        <w:rPr>
          <w:rFonts w:ascii="Actor" w:eastAsia="Times New Roman" w:hAnsi="Actor" w:cs="Times New Roman"/>
          <w:bCs/>
          <w:sz w:val="23"/>
          <w:szCs w:val="23"/>
        </w:rPr>
        <w:t>, it consists of interlinked </w:t>
      </w:r>
      <w:hyperlink r:id="rId76" w:history="1">
        <w:r w:rsidR="003669E9" w:rsidRPr="003669E9">
          <w:rPr>
            <w:rFonts w:ascii="Actor" w:eastAsia="Times New Roman" w:hAnsi="Actor" w:cs="Times New Roman"/>
            <w:bCs/>
            <w:sz w:val="23"/>
            <w:szCs w:val="23"/>
          </w:rPr>
          <w:t>digital</w:t>
        </w:r>
      </w:hyperlink>
      <w:r w:rsidR="003669E9" w:rsidRPr="003669E9">
        <w:rPr>
          <w:rFonts w:ascii="Actor" w:eastAsia="Times New Roman" w:hAnsi="Actor" w:cs="Times New Roman"/>
          <w:bCs/>
          <w:sz w:val="23"/>
          <w:szCs w:val="23"/>
        </w:rPr>
        <w:t> </w:t>
      </w:r>
      <w:hyperlink r:id="rId77" w:history="1">
        <w:r w:rsidR="003669E9" w:rsidRPr="003669E9">
          <w:rPr>
            <w:rFonts w:ascii="Actor" w:eastAsia="Times New Roman" w:hAnsi="Actor" w:cs="Times New Roman"/>
            <w:bCs/>
            <w:sz w:val="23"/>
            <w:szCs w:val="23"/>
          </w:rPr>
          <w:t>files</w:t>
        </w:r>
      </w:hyperlink>
      <w:r w:rsidR="003669E9" w:rsidRPr="003669E9">
        <w:rPr>
          <w:rFonts w:ascii="Actor" w:eastAsia="Times New Roman" w:hAnsi="Actor" w:cs="Times New Roman"/>
          <w:bCs/>
          <w:sz w:val="23"/>
          <w:szCs w:val="23"/>
        </w:rPr>
        <w:t>, but follows the same </w:t>
      </w:r>
      <w:hyperlink r:id="rId78" w:history="1">
        <w:r w:rsidR="003669E9" w:rsidRPr="003669E9">
          <w:rPr>
            <w:rFonts w:ascii="Actor" w:eastAsia="Times New Roman" w:hAnsi="Actor" w:cs="Times New Roman"/>
            <w:bCs/>
            <w:sz w:val="23"/>
            <w:szCs w:val="23"/>
          </w:rPr>
          <w:t>accounting principles</w:t>
        </w:r>
      </w:hyperlink>
      <w:r w:rsidR="003669E9" w:rsidRPr="003669E9">
        <w:rPr>
          <w:rFonts w:ascii="Actor" w:eastAsia="Times New Roman" w:hAnsi="Actor" w:cs="Times New Roman"/>
          <w:bCs/>
          <w:sz w:val="23"/>
          <w:szCs w:val="23"/>
        </w:rPr>
        <w:t> as the manual system.</w:t>
      </w:r>
    </w:p>
    <w:p w14:paraId="66952389" w14:textId="77777777" w:rsidR="003669E9" w:rsidRPr="003669E9" w:rsidRDefault="003669E9" w:rsidP="003669E9">
      <w:pPr>
        <w:pStyle w:val="Heading1"/>
        <w:shd w:val="clear" w:color="auto" w:fill="FFFFFF"/>
        <w:spacing w:before="0" w:line="336" w:lineRule="atLeast"/>
        <w:ind w:right="120"/>
        <w:textAlignment w:val="bottom"/>
        <w:rPr>
          <w:rFonts w:ascii="Actor" w:eastAsia="Times New Roman" w:hAnsi="Actor" w:cs="Times New Roman"/>
          <w:color w:val="auto"/>
          <w:sz w:val="23"/>
          <w:szCs w:val="23"/>
        </w:rPr>
      </w:pPr>
      <w:r w:rsidRPr="003669E9">
        <w:rPr>
          <w:rFonts w:ascii="Actor" w:eastAsia="Times New Roman" w:hAnsi="Actor" w:cs="Times New Roman"/>
          <w:color w:val="auto"/>
          <w:sz w:val="23"/>
          <w:szCs w:val="23"/>
        </w:rPr>
        <w:lastRenderedPageBreak/>
        <w:t>Books of account:</w:t>
      </w:r>
    </w:p>
    <w:p w14:paraId="0281360F" w14:textId="77777777" w:rsidR="003669E9" w:rsidRDefault="003669E9" w:rsidP="003669E9">
      <w:pPr>
        <w:pStyle w:val="Heading1"/>
        <w:shd w:val="clear" w:color="auto" w:fill="FFFFFF"/>
        <w:spacing w:before="0" w:line="336" w:lineRule="atLeast"/>
        <w:ind w:right="120"/>
        <w:textAlignment w:val="bottom"/>
        <w:rPr>
          <w:rFonts w:ascii="Actor" w:eastAsia="Times New Roman" w:hAnsi="Actor" w:cs="Times New Roman"/>
          <w:b w:val="0"/>
          <w:color w:val="auto"/>
          <w:sz w:val="23"/>
          <w:szCs w:val="23"/>
        </w:rPr>
      </w:pPr>
      <w:r w:rsidRPr="003669E9">
        <w:rPr>
          <w:rFonts w:ascii="Actor" w:eastAsia="Times New Roman" w:hAnsi="Actor" w:cs="Times New Roman"/>
          <w:b w:val="0"/>
          <w:color w:val="auto"/>
          <w:sz w:val="23"/>
          <w:szCs w:val="23"/>
        </w:rPr>
        <w:t>The </w:t>
      </w:r>
      <w:hyperlink r:id="rId79" w:history="1">
        <w:r w:rsidRPr="003669E9">
          <w:rPr>
            <w:rFonts w:ascii="Actor" w:eastAsia="Times New Roman" w:hAnsi="Actor" w:cs="Times New Roman"/>
            <w:b w:val="0"/>
            <w:color w:val="auto"/>
            <w:sz w:val="23"/>
            <w:szCs w:val="23"/>
          </w:rPr>
          <w:t>financial</w:t>
        </w:r>
      </w:hyperlink>
      <w:r w:rsidRPr="003669E9">
        <w:rPr>
          <w:rFonts w:ascii="Actor" w:eastAsia="Times New Roman" w:hAnsi="Actor" w:cs="Times New Roman"/>
          <w:b w:val="0"/>
          <w:color w:val="auto"/>
          <w:sz w:val="23"/>
          <w:szCs w:val="23"/>
        </w:rPr>
        <w:t> </w:t>
      </w:r>
      <w:hyperlink r:id="rId80" w:history="1">
        <w:r w:rsidRPr="003669E9">
          <w:rPr>
            <w:rFonts w:ascii="Actor" w:eastAsia="Times New Roman" w:hAnsi="Actor" w:cs="Times New Roman"/>
            <w:b w:val="0"/>
            <w:color w:val="auto"/>
            <w:sz w:val="23"/>
            <w:szCs w:val="23"/>
          </w:rPr>
          <w:t>records</w:t>
        </w:r>
      </w:hyperlink>
      <w:r w:rsidRPr="003669E9">
        <w:rPr>
          <w:rFonts w:ascii="Actor" w:eastAsia="Times New Roman" w:hAnsi="Actor" w:cs="Times New Roman"/>
          <w:b w:val="0"/>
          <w:color w:val="auto"/>
          <w:sz w:val="23"/>
          <w:szCs w:val="23"/>
        </w:rPr>
        <w:t>, </w:t>
      </w:r>
      <w:hyperlink r:id="rId81" w:history="1">
        <w:r w:rsidRPr="003669E9">
          <w:rPr>
            <w:rFonts w:ascii="Actor" w:eastAsia="Times New Roman" w:hAnsi="Actor" w:cs="Times New Roman"/>
            <w:b w:val="0"/>
            <w:color w:val="auto"/>
            <w:sz w:val="23"/>
            <w:szCs w:val="23"/>
          </w:rPr>
          <w:t>ledgers</w:t>
        </w:r>
      </w:hyperlink>
      <w:r w:rsidRPr="003669E9">
        <w:rPr>
          <w:rFonts w:ascii="Actor" w:eastAsia="Times New Roman" w:hAnsi="Actor" w:cs="Times New Roman"/>
          <w:b w:val="0"/>
          <w:color w:val="auto"/>
          <w:sz w:val="23"/>
          <w:szCs w:val="23"/>
        </w:rPr>
        <w:t> and </w:t>
      </w:r>
      <w:hyperlink r:id="rId82" w:history="1">
        <w:r w:rsidRPr="003669E9">
          <w:rPr>
            <w:rFonts w:ascii="Actor" w:eastAsia="Times New Roman" w:hAnsi="Actor" w:cs="Times New Roman"/>
            <w:b w:val="0"/>
            <w:color w:val="auto"/>
            <w:sz w:val="23"/>
            <w:szCs w:val="23"/>
          </w:rPr>
          <w:t>journals</w:t>
        </w:r>
      </w:hyperlink>
      <w:r w:rsidRPr="003669E9">
        <w:rPr>
          <w:rFonts w:ascii="Actor" w:eastAsia="Times New Roman" w:hAnsi="Actor" w:cs="Times New Roman"/>
          <w:b w:val="0"/>
          <w:color w:val="auto"/>
          <w:sz w:val="23"/>
          <w:szCs w:val="23"/>
        </w:rPr>
        <w:t> that </w:t>
      </w:r>
      <w:hyperlink r:id="rId83" w:history="1">
        <w:r w:rsidRPr="003669E9">
          <w:rPr>
            <w:rFonts w:ascii="Actor" w:eastAsia="Times New Roman" w:hAnsi="Actor" w:cs="Times New Roman"/>
            <w:b w:val="0"/>
            <w:color w:val="auto"/>
            <w:sz w:val="23"/>
            <w:szCs w:val="23"/>
          </w:rPr>
          <w:t>make up</w:t>
        </w:r>
      </w:hyperlink>
      <w:r w:rsidRPr="003669E9">
        <w:rPr>
          <w:rFonts w:ascii="Actor" w:eastAsia="Times New Roman" w:hAnsi="Actor" w:cs="Times New Roman"/>
          <w:b w:val="0"/>
          <w:color w:val="auto"/>
          <w:sz w:val="23"/>
          <w:szCs w:val="23"/>
        </w:rPr>
        <w:t> the </w:t>
      </w:r>
      <w:hyperlink r:id="rId84" w:history="1">
        <w:r w:rsidRPr="003669E9">
          <w:rPr>
            <w:rFonts w:ascii="Actor" w:eastAsia="Times New Roman" w:hAnsi="Actor" w:cs="Times New Roman"/>
            <w:b w:val="0"/>
            <w:color w:val="auto"/>
            <w:sz w:val="23"/>
            <w:szCs w:val="23"/>
          </w:rPr>
          <w:t>accounts</w:t>
        </w:r>
      </w:hyperlink>
      <w:r w:rsidRPr="003669E9">
        <w:rPr>
          <w:rFonts w:ascii="Actor" w:eastAsia="Times New Roman" w:hAnsi="Actor" w:cs="Times New Roman"/>
          <w:b w:val="0"/>
          <w:color w:val="auto"/>
          <w:sz w:val="23"/>
          <w:szCs w:val="23"/>
        </w:rPr>
        <w:t> of a company. A </w:t>
      </w:r>
      <w:hyperlink r:id="rId85" w:history="1">
        <w:r w:rsidRPr="003669E9">
          <w:rPr>
            <w:rFonts w:ascii="Actor" w:eastAsia="Times New Roman" w:hAnsi="Actor" w:cs="Times New Roman"/>
            <w:b w:val="0"/>
            <w:color w:val="auto"/>
            <w:sz w:val="23"/>
            <w:szCs w:val="23"/>
          </w:rPr>
          <w:t>company's</w:t>
        </w:r>
      </w:hyperlink>
      <w:r w:rsidRPr="003669E9">
        <w:rPr>
          <w:rFonts w:ascii="Actor" w:eastAsia="Times New Roman" w:hAnsi="Actor" w:cs="Times New Roman"/>
          <w:b w:val="0"/>
          <w:color w:val="auto"/>
          <w:sz w:val="23"/>
          <w:szCs w:val="23"/>
        </w:rPr>
        <w:t> </w:t>
      </w:r>
      <w:hyperlink r:id="rId86" w:history="1">
        <w:r w:rsidRPr="003669E9">
          <w:rPr>
            <w:rFonts w:ascii="Actor" w:eastAsia="Times New Roman" w:hAnsi="Actor" w:cs="Times New Roman"/>
            <w:b w:val="0"/>
            <w:color w:val="auto"/>
            <w:sz w:val="23"/>
            <w:szCs w:val="23"/>
          </w:rPr>
          <w:t>books</w:t>
        </w:r>
      </w:hyperlink>
      <w:r w:rsidRPr="003669E9">
        <w:rPr>
          <w:rFonts w:ascii="Actor" w:eastAsia="Times New Roman" w:hAnsi="Actor" w:cs="Times New Roman"/>
          <w:b w:val="0"/>
          <w:color w:val="auto"/>
          <w:sz w:val="23"/>
          <w:szCs w:val="23"/>
        </w:rPr>
        <w:t> of account, or "books", represent the financial memory of the company, and are crucial for continuity, decision-making, </w:t>
      </w:r>
      <w:hyperlink r:id="rId87" w:history="1">
        <w:r w:rsidRPr="003669E9">
          <w:rPr>
            <w:rFonts w:ascii="Actor" w:eastAsia="Times New Roman" w:hAnsi="Actor" w:cs="Times New Roman"/>
            <w:b w:val="0"/>
            <w:color w:val="auto"/>
            <w:sz w:val="23"/>
            <w:szCs w:val="23"/>
          </w:rPr>
          <w:t>analysis</w:t>
        </w:r>
      </w:hyperlink>
      <w:r w:rsidRPr="003669E9">
        <w:rPr>
          <w:rFonts w:ascii="Actor" w:eastAsia="Times New Roman" w:hAnsi="Actor" w:cs="Times New Roman"/>
          <w:b w:val="0"/>
          <w:color w:val="auto"/>
          <w:sz w:val="23"/>
          <w:szCs w:val="23"/>
        </w:rPr>
        <w:t> of company </w:t>
      </w:r>
      <w:hyperlink r:id="rId88" w:history="1">
        <w:r w:rsidRPr="003669E9">
          <w:rPr>
            <w:rFonts w:ascii="Actor" w:eastAsia="Times New Roman" w:hAnsi="Actor" w:cs="Times New Roman"/>
            <w:b w:val="0"/>
            <w:color w:val="auto"/>
            <w:sz w:val="23"/>
            <w:szCs w:val="23"/>
          </w:rPr>
          <w:t>performance</w:t>
        </w:r>
      </w:hyperlink>
      <w:r w:rsidRPr="003669E9">
        <w:rPr>
          <w:rFonts w:ascii="Actor" w:eastAsia="Times New Roman" w:hAnsi="Actor" w:cs="Times New Roman"/>
          <w:b w:val="0"/>
          <w:color w:val="auto"/>
          <w:sz w:val="23"/>
          <w:szCs w:val="23"/>
        </w:rPr>
        <w:t>, and ensuring regulatory </w:t>
      </w:r>
      <w:hyperlink r:id="rId89" w:history="1">
        <w:r w:rsidRPr="003669E9">
          <w:rPr>
            <w:rFonts w:ascii="Actor" w:eastAsia="Times New Roman" w:hAnsi="Actor" w:cs="Times New Roman"/>
            <w:b w:val="0"/>
            <w:color w:val="auto"/>
            <w:sz w:val="23"/>
            <w:szCs w:val="23"/>
          </w:rPr>
          <w:t>compliance</w:t>
        </w:r>
      </w:hyperlink>
      <w:r w:rsidRPr="003669E9">
        <w:rPr>
          <w:rFonts w:ascii="Actor" w:eastAsia="Times New Roman" w:hAnsi="Actor" w:cs="Times New Roman"/>
          <w:b w:val="0"/>
          <w:color w:val="auto"/>
          <w:sz w:val="23"/>
          <w:szCs w:val="23"/>
        </w:rPr>
        <w:t>.</w:t>
      </w:r>
    </w:p>
    <w:p w14:paraId="32039785" w14:textId="77777777" w:rsidR="003669E9" w:rsidRPr="003669E9" w:rsidRDefault="003669E9" w:rsidP="003669E9">
      <w:pPr>
        <w:pStyle w:val="Heading1"/>
        <w:shd w:val="clear" w:color="auto" w:fill="FFFFFF"/>
        <w:spacing w:before="0" w:after="180" w:line="384" w:lineRule="atLeast"/>
        <w:rPr>
          <w:rFonts w:ascii="Actor" w:eastAsia="Times New Roman" w:hAnsi="Actor" w:cs="Times New Roman"/>
          <w:color w:val="auto"/>
          <w:sz w:val="23"/>
          <w:szCs w:val="23"/>
        </w:rPr>
      </w:pPr>
      <w:r w:rsidRPr="003669E9">
        <w:rPr>
          <w:rFonts w:ascii="Actor" w:eastAsia="Times New Roman" w:hAnsi="Actor" w:cs="Times New Roman"/>
          <w:color w:val="auto"/>
          <w:sz w:val="23"/>
          <w:szCs w:val="23"/>
        </w:rPr>
        <w:t>Cash book</w:t>
      </w:r>
      <w:r>
        <w:rPr>
          <w:rFonts w:ascii="Actor" w:eastAsia="Times New Roman" w:hAnsi="Actor" w:cs="Times New Roman"/>
          <w:color w:val="auto"/>
          <w:sz w:val="23"/>
          <w:szCs w:val="23"/>
        </w:rPr>
        <w:t>:</w:t>
      </w:r>
    </w:p>
    <w:p w14:paraId="4ED89A64" w14:textId="77777777" w:rsidR="003669E9" w:rsidRDefault="00D65050" w:rsidP="003669E9">
      <w:pPr>
        <w:pStyle w:val="Heading1"/>
        <w:shd w:val="clear" w:color="auto" w:fill="FFFFFF"/>
        <w:spacing w:before="0" w:line="336" w:lineRule="atLeast"/>
        <w:ind w:right="120"/>
        <w:textAlignment w:val="bottom"/>
        <w:rPr>
          <w:rFonts w:ascii="Actor" w:eastAsia="Times New Roman" w:hAnsi="Actor" w:cs="Times New Roman"/>
          <w:b w:val="0"/>
          <w:color w:val="auto"/>
          <w:sz w:val="23"/>
          <w:szCs w:val="23"/>
        </w:rPr>
      </w:pPr>
      <w:hyperlink r:id="rId90" w:history="1">
        <w:r w:rsidR="003669E9" w:rsidRPr="003669E9">
          <w:rPr>
            <w:rFonts w:ascii="Actor" w:eastAsia="Times New Roman" w:hAnsi="Actor" w:cs="Times New Roman"/>
            <w:b w:val="0"/>
            <w:color w:val="auto"/>
            <w:sz w:val="23"/>
            <w:szCs w:val="23"/>
          </w:rPr>
          <w:t>Journal</w:t>
        </w:r>
      </w:hyperlink>
      <w:r w:rsidR="003669E9" w:rsidRPr="003669E9">
        <w:rPr>
          <w:rFonts w:ascii="Actor" w:eastAsia="Times New Roman" w:hAnsi="Actor" w:cs="Times New Roman"/>
          <w:b w:val="0"/>
          <w:color w:val="auto"/>
          <w:sz w:val="23"/>
          <w:szCs w:val="23"/>
        </w:rPr>
        <w:t> in which all </w:t>
      </w:r>
      <w:hyperlink r:id="rId91" w:history="1">
        <w:r w:rsidR="003669E9" w:rsidRPr="003669E9">
          <w:rPr>
            <w:rFonts w:ascii="Actor" w:eastAsia="Times New Roman" w:hAnsi="Actor" w:cs="Times New Roman"/>
            <w:b w:val="0"/>
            <w:color w:val="auto"/>
            <w:sz w:val="23"/>
            <w:szCs w:val="23"/>
          </w:rPr>
          <w:t>cash receipts</w:t>
        </w:r>
      </w:hyperlink>
      <w:r w:rsidR="003669E9" w:rsidRPr="003669E9">
        <w:rPr>
          <w:rFonts w:ascii="Actor" w:eastAsia="Times New Roman" w:hAnsi="Actor" w:cs="Times New Roman"/>
          <w:b w:val="0"/>
          <w:color w:val="auto"/>
          <w:sz w:val="23"/>
          <w:szCs w:val="23"/>
        </w:rPr>
        <w:t> and </w:t>
      </w:r>
      <w:hyperlink r:id="rId92" w:history="1">
        <w:r w:rsidR="003669E9" w:rsidRPr="003669E9">
          <w:rPr>
            <w:rFonts w:ascii="Actor" w:eastAsia="Times New Roman" w:hAnsi="Actor" w:cs="Times New Roman"/>
            <w:b w:val="0"/>
            <w:color w:val="auto"/>
            <w:sz w:val="23"/>
            <w:szCs w:val="23"/>
          </w:rPr>
          <w:t>payments</w:t>
        </w:r>
      </w:hyperlink>
      <w:r w:rsidR="003669E9" w:rsidRPr="003669E9">
        <w:rPr>
          <w:rFonts w:ascii="Actor" w:eastAsia="Times New Roman" w:hAnsi="Actor" w:cs="Times New Roman"/>
          <w:b w:val="0"/>
          <w:color w:val="auto"/>
          <w:sz w:val="23"/>
          <w:szCs w:val="23"/>
        </w:rPr>
        <w:t> (including </w:t>
      </w:r>
      <w:hyperlink r:id="rId93" w:history="1">
        <w:r w:rsidR="003669E9" w:rsidRPr="003669E9">
          <w:rPr>
            <w:rFonts w:ascii="Actor" w:eastAsia="Times New Roman" w:hAnsi="Actor" w:cs="Times New Roman"/>
            <w:b w:val="0"/>
            <w:color w:val="auto"/>
            <w:sz w:val="23"/>
            <w:szCs w:val="23"/>
          </w:rPr>
          <w:t>bank</w:t>
        </w:r>
      </w:hyperlink>
      <w:r w:rsidR="003669E9" w:rsidRPr="003669E9">
        <w:rPr>
          <w:rFonts w:ascii="Actor" w:eastAsia="Times New Roman" w:hAnsi="Actor" w:cs="Times New Roman"/>
          <w:b w:val="0"/>
          <w:color w:val="auto"/>
          <w:sz w:val="23"/>
          <w:szCs w:val="23"/>
        </w:rPr>
        <w:t> </w:t>
      </w:r>
      <w:hyperlink r:id="rId94" w:history="1">
        <w:r w:rsidR="003669E9" w:rsidRPr="003669E9">
          <w:rPr>
            <w:rFonts w:ascii="Actor" w:eastAsia="Times New Roman" w:hAnsi="Actor" w:cs="Times New Roman"/>
            <w:b w:val="0"/>
            <w:color w:val="auto"/>
            <w:sz w:val="23"/>
            <w:szCs w:val="23"/>
          </w:rPr>
          <w:t>deposits</w:t>
        </w:r>
      </w:hyperlink>
      <w:r w:rsidR="003669E9" w:rsidRPr="003669E9">
        <w:rPr>
          <w:rFonts w:ascii="Actor" w:eastAsia="Times New Roman" w:hAnsi="Actor" w:cs="Times New Roman"/>
          <w:b w:val="0"/>
          <w:color w:val="auto"/>
          <w:sz w:val="23"/>
          <w:szCs w:val="23"/>
        </w:rPr>
        <w:t> and withdrawals) are recorded first, in chronological </w:t>
      </w:r>
      <w:hyperlink r:id="rId95" w:history="1">
        <w:r w:rsidR="003669E9" w:rsidRPr="003669E9">
          <w:rPr>
            <w:rFonts w:ascii="Actor" w:eastAsia="Times New Roman" w:hAnsi="Actor" w:cs="Times New Roman"/>
            <w:b w:val="0"/>
            <w:color w:val="auto"/>
            <w:sz w:val="23"/>
            <w:szCs w:val="23"/>
          </w:rPr>
          <w:t>order</w:t>
        </w:r>
      </w:hyperlink>
      <w:r w:rsidR="003669E9" w:rsidRPr="003669E9">
        <w:rPr>
          <w:rFonts w:ascii="Actor" w:eastAsia="Times New Roman" w:hAnsi="Actor" w:cs="Times New Roman"/>
          <w:b w:val="0"/>
          <w:color w:val="auto"/>
          <w:sz w:val="23"/>
          <w:szCs w:val="23"/>
        </w:rPr>
        <w:t>, for </w:t>
      </w:r>
      <w:hyperlink r:id="rId96" w:history="1">
        <w:r w:rsidR="003669E9" w:rsidRPr="003669E9">
          <w:rPr>
            <w:rFonts w:ascii="Actor" w:eastAsia="Times New Roman" w:hAnsi="Actor" w:cs="Times New Roman"/>
            <w:b w:val="0"/>
            <w:color w:val="auto"/>
            <w:sz w:val="23"/>
            <w:szCs w:val="23"/>
          </w:rPr>
          <w:t>posting</w:t>
        </w:r>
      </w:hyperlink>
      <w:r w:rsidR="003669E9" w:rsidRPr="003669E9">
        <w:rPr>
          <w:rFonts w:ascii="Actor" w:eastAsia="Times New Roman" w:hAnsi="Actor" w:cs="Times New Roman"/>
          <w:b w:val="0"/>
          <w:color w:val="auto"/>
          <w:sz w:val="23"/>
          <w:szCs w:val="23"/>
        </w:rPr>
        <w:t> to </w:t>
      </w:r>
      <w:hyperlink r:id="rId97" w:history="1">
        <w:r w:rsidR="003669E9" w:rsidRPr="003669E9">
          <w:rPr>
            <w:rFonts w:ascii="Actor" w:eastAsia="Times New Roman" w:hAnsi="Actor" w:cs="Times New Roman"/>
            <w:b w:val="0"/>
            <w:color w:val="auto"/>
            <w:sz w:val="23"/>
            <w:szCs w:val="23"/>
          </w:rPr>
          <w:t>general ledger</w:t>
        </w:r>
      </w:hyperlink>
      <w:r w:rsidR="003669E9" w:rsidRPr="003669E9">
        <w:rPr>
          <w:rFonts w:ascii="Actor" w:eastAsia="Times New Roman" w:hAnsi="Actor" w:cs="Times New Roman"/>
          <w:b w:val="0"/>
          <w:color w:val="auto"/>
          <w:sz w:val="23"/>
          <w:szCs w:val="23"/>
        </w:rPr>
        <w:t>. </w:t>
      </w:r>
      <w:hyperlink r:id="rId98" w:history="1">
        <w:r w:rsidR="003669E9" w:rsidRPr="003669E9">
          <w:rPr>
            <w:rFonts w:ascii="Actor" w:eastAsia="Times New Roman" w:hAnsi="Actor" w:cs="Times New Roman"/>
            <w:b w:val="0"/>
            <w:color w:val="auto"/>
            <w:sz w:val="23"/>
            <w:szCs w:val="23"/>
          </w:rPr>
          <w:t>Cash</w:t>
        </w:r>
      </w:hyperlink>
      <w:r w:rsidR="003669E9" w:rsidRPr="003669E9">
        <w:rPr>
          <w:rFonts w:ascii="Actor" w:eastAsia="Times New Roman" w:hAnsi="Actor" w:cs="Times New Roman"/>
          <w:b w:val="0"/>
          <w:color w:val="auto"/>
          <w:sz w:val="23"/>
          <w:szCs w:val="23"/>
        </w:rPr>
        <w:t> book is regularly reconciled with the </w:t>
      </w:r>
      <w:hyperlink r:id="rId99" w:history="1">
        <w:r w:rsidR="003669E9" w:rsidRPr="003669E9">
          <w:rPr>
            <w:rFonts w:ascii="Actor" w:eastAsia="Times New Roman" w:hAnsi="Actor" w:cs="Times New Roman"/>
            <w:b w:val="0"/>
            <w:color w:val="auto"/>
            <w:sz w:val="23"/>
            <w:szCs w:val="23"/>
          </w:rPr>
          <w:t>bank statements</w:t>
        </w:r>
      </w:hyperlink>
      <w:r w:rsidR="003669E9" w:rsidRPr="003669E9">
        <w:rPr>
          <w:rFonts w:ascii="Actor" w:eastAsia="Times New Roman" w:hAnsi="Actor" w:cs="Times New Roman"/>
          <w:b w:val="0"/>
          <w:color w:val="auto"/>
          <w:sz w:val="23"/>
          <w:szCs w:val="23"/>
        </w:rPr>
        <w:t> as an internal </w:t>
      </w:r>
      <w:hyperlink r:id="rId100" w:history="1">
        <w:r w:rsidR="003669E9" w:rsidRPr="003669E9">
          <w:rPr>
            <w:rFonts w:ascii="Actor" w:eastAsia="Times New Roman" w:hAnsi="Actor" w:cs="Times New Roman"/>
            <w:b w:val="0"/>
            <w:color w:val="auto"/>
            <w:sz w:val="23"/>
            <w:szCs w:val="23"/>
          </w:rPr>
          <w:t>auditing</w:t>
        </w:r>
      </w:hyperlink>
      <w:r w:rsidR="003669E9" w:rsidRPr="003669E9">
        <w:rPr>
          <w:rFonts w:ascii="Actor" w:eastAsia="Times New Roman" w:hAnsi="Actor" w:cs="Times New Roman"/>
          <w:b w:val="0"/>
          <w:color w:val="auto"/>
          <w:sz w:val="23"/>
          <w:szCs w:val="23"/>
        </w:rPr>
        <w:t> </w:t>
      </w:r>
      <w:hyperlink r:id="rId101" w:history="1">
        <w:r w:rsidR="003669E9" w:rsidRPr="003669E9">
          <w:rPr>
            <w:rFonts w:ascii="Actor" w:eastAsia="Times New Roman" w:hAnsi="Actor" w:cs="Times New Roman"/>
            <w:b w:val="0"/>
            <w:color w:val="auto"/>
            <w:sz w:val="23"/>
            <w:szCs w:val="23"/>
          </w:rPr>
          <w:t>measure</w:t>
        </w:r>
      </w:hyperlink>
      <w:r w:rsidR="003669E9" w:rsidRPr="003669E9">
        <w:rPr>
          <w:rFonts w:ascii="Actor" w:eastAsia="Times New Roman" w:hAnsi="Actor" w:cs="Times New Roman"/>
          <w:b w:val="0"/>
          <w:color w:val="auto"/>
          <w:sz w:val="23"/>
          <w:szCs w:val="23"/>
        </w:rPr>
        <w:t>. In larger firms, it is commonly divided into two </w:t>
      </w:r>
      <w:hyperlink r:id="rId102" w:history="1">
        <w:r w:rsidR="003669E9" w:rsidRPr="003669E9">
          <w:rPr>
            <w:rFonts w:ascii="Actor" w:eastAsia="Times New Roman" w:hAnsi="Actor" w:cs="Times New Roman"/>
            <w:b w:val="0"/>
            <w:color w:val="auto"/>
            <w:sz w:val="23"/>
            <w:szCs w:val="23"/>
          </w:rPr>
          <w:t>parts</w:t>
        </w:r>
      </w:hyperlink>
      <w:r w:rsidR="003669E9" w:rsidRPr="003669E9">
        <w:rPr>
          <w:rFonts w:ascii="Actor" w:eastAsia="Times New Roman" w:hAnsi="Actor" w:cs="Times New Roman"/>
          <w:b w:val="0"/>
          <w:color w:val="auto"/>
          <w:sz w:val="23"/>
          <w:szCs w:val="23"/>
        </w:rPr>
        <w:t>: (1) </w:t>
      </w:r>
      <w:hyperlink r:id="rId103" w:history="1">
        <w:r w:rsidR="003669E9" w:rsidRPr="003669E9">
          <w:rPr>
            <w:rFonts w:ascii="Actor" w:eastAsia="Times New Roman" w:hAnsi="Actor" w:cs="Times New Roman"/>
            <w:b w:val="0"/>
            <w:color w:val="auto"/>
            <w:sz w:val="23"/>
            <w:szCs w:val="23"/>
          </w:rPr>
          <w:t>Cash disbursement journal</w:t>
        </w:r>
      </w:hyperlink>
      <w:r w:rsidR="003669E9" w:rsidRPr="003669E9">
        <w:rPr>
          <w:rFonts w:ascii="Actor" w:eastAsia="Times New Roman" w:hAnsi="Actor" w:cs="Times New Roman"/>
          <w:b w:val="0"/>
          <w:color w:val="auto"/>
          <w:sz w:val="23"/>
          <w:szCs w:val="23"/>
        </w:rPr>
        <w:t> in which all </w:t>
      </w:r>
      <w:hyperlink r:id="rId104" w:history="1">
        <w:r w:rsidR="003669E9" w:rsidRPr="003669E9">
          <w:rPr>
            <w:rFonts w:ascii="Actor" w:eastAsia="Times New Roman" w:hAnsi="Actor" w:cs="Times New Roman"/>
            <w:b w:val="0"/>
            <w:color w:val="auto"/>
            <w:sz w:val="23"/>
            <w:szCs w:val="23"/>
          </w:rPr>
          <w:t>cash payments</w:t>
        </w:r>
      </w:hyperlink>
      <w:r w:rsidR="003669E9" w:rsidRPr="003669E9">
        <w:rPr>
          <w:rFonts w:ascii="Actor" w:eastAsia="Times New Roman" w:hAnsi="Actor" w:cs="Times New Roman"/>
          <w:b w:val="0"/>
          <w:color w:val="auto"/>
          <w:sz w:val="23"/>
          <w:szCs w:val="23"/>
        </w:rPr>
        <w:t> (such as </w:t>
      </w:r>
      <w:hyperlink r:id="rId105" w:history="1">
        <w:r w:rsidR="003669E9" w:rsidRPr="003669E9">
          <w:rPr>
            <w:rFonts w:ascii="Actor" w:eastAsia="Times New Roman" w:hAnsi="Actor" w:cs="Times New Roman"/>
            <w:b w:val="0"/>
            <w:color w:val="auto"/>
            <w:sz w:val="23"/>
            <w:szCs w:val="23"/>
          </w:rPr>
          <w:t>accounts payable</w:t>
        </w:r>
      </w:hyperlink>
      <w:r w:rsidR="003669E9" w:rsidRPr="003669E9">
        <w:rPr>
          <w:rFonts w:ascii="Actor" w:eastAsia="Times New Roman" w:hAnsi="Actor" w:cs="Times New Roman"/>
          <w:b w:val="0"/>
          <w:color w:val="auto"/>
          <w:sz w:val="23"/>
          <w:szCs w:val="23"/>
        </w:rPr>
        <w:t>, </w:t>
      </w:r>
      <w:hyperlink r:id="rId106" w:history="1">
        <w:r w:rsidR="003669E9" w:rsidRPr="003669E9">
          <w:rPr>
            <w:rFonts w:ascii="Actor" w:eastAsia="Times New Roman" w:hAnsi="Actor" w:cs="Times New Roman"/>
            <w:b w:val="0"/>
            <w:color w:val="auto"/>
            <w:sz w:val="23"/>
            <w:szCs w:val="23"/>
          </w:rPr>
          <w:t>operating expenses</w:t>
        </w:r>
      </w:hyperlink>
      <w:r w:rsidR="003669E9" w:rsidRPr="003669E9">
        <w:rPr>
          <w:rFonts w:ascii="Actor" w:eastAsia="Times New Roman" w:hAnsi="Actor" w:cs="Times New Roman"/>
          <w:b w:val="0"/>
          <w:color w:val="auto"/>
          <w:sz w:val="23"/>
          <w:szCs w:val="23"/>
        </w:rPr>
        <w:t>, </w:t>
      </w:r>
      <w:hyperlink r:id="rId107" w:history="1">
        <w:r w:rsidR="003669E9" w:rsidRPr="003669E9">
          <w:rPr>
            <w:rFonts w:ascii="Actor" w:eastAsia="Times New Roman" w:hAnsi="Actor" w:cs="Times New Roman"/>
            <w:b w:val="0"/>
            <w:color w:val="auto"/>
            <w:sz w:val="23"/>
            <w:szCs w:val="23"/>
          </w:rPr>
          <w:t>petty cash</w:t>
        </w:r>
      </w:hyperlink>
      <w:r w:rsidR="003669E9" w:rsidRPr="003669E9">
        <w:rPr>
          <w:rFonts w:ascii="Actor" w:eastAsia="Times New Roman" w:hAnsi="Actor" w:cs="Times New Roman"/>
          <w:b w:val="0"/>
          <w:color w:val="auto"/>
          <w:sz w:val="23"/>
          <w:szCs w:val="23"/>
        </w:rPr>
        <w:t> </w:t>
      </w:r>
      <w:hyperlink r:id="rId108" w:history="1">
        <w:r w:rsidR="003669E9" w:rsidRPr="003669E9">
          <w:rPr>
            <w:rFonts w:ascii="Actor" w:eastAsia="Times New Roman" w:hAnsi="Actor" w:cs="Times New Roman"/>
            <w:b w:val="0"/>
            <w:color w:val="auto"/>
            <w:sz w:val="23"/>
            <w:szCs w:val="23"/>
          </w:rPr>
          <w:t>purchases</w:t>
        </w:r>
      </w:hyperlink>
      <w:r w:rsidR="003669E9" w:rsidRPr="003669E9">
        <w:rPr>
          <w:rFonts w:ascii="Actor" w:eastAsia="Times New Roman" w:hAnsi="Actor" w:cs="Times New Roman"/>
          <w:b w:val="0"/>
          <w:color w:val="auto"/>
          <w:sz w:val="23"/>
          <w:szCs w:val="23"/>
        </w:rPr>
        <w:t>) are recorded, and (2)</w:t>
      </w:r>
      <w:hyperlink r:id="rId109" w:history="1">
        <w:r w:rsidR="003669E9" w:rsidRPr="003669E9">
          <w:rPr>
            <w:rFonts w:ascii="Actor" w:eastAsia="Times New Roman" w:hAnsi="Actor" w:cs="Times New Roman"/>
            <w:b w:val="0"/>
            <w:color w:val="auto"/>
            <w:sz w:val="23"/>
            <w:szCs w:val="23"/>
          </w:rPr>
          <w:t>Cash receipts journal</w:t>
        </w:r>
      </w:hyperlink>
      <w:r w:rsidR="003669E9" w:rsidRPr="003669E9">
        <w:rPr>
          <w:rFonts w:ascii="Actor" w:eastAsia="Times New Roman" w:hAnsi="Actor" w:cs="Times New Roman"/>
          <w:b w:val="0"/>
          <w:color w:val="auto"/>
          <w:sz w:val="23"/>
          <w:szCs w:val="23"/>
        </w:rPr>
        <w:t> in which all cash receipts (such as </w:t>
      </w:r>
      <w:hyperlink r:id="rId110" w:history="1">
        <w:r w:rsidR="003669E9" w:rsidRPr="003669E9">
          <w:rPr>
            <w:rFonts w:ascii="Actor" w:eastAsia="Times New Roman" w:hAnsi="Actor" w:cs="Times New Roman"/>
            <w:b w:val="0"/>
            <w:color w:val="auto"/>
            <w:sz w:val="23"/>
            <w:szCs w:val="23"/>
          </w:rPr>
          <w:t>accounts receivable</w:t>
        </w:r>
      </w:hyperlink>
      <w:r w:rsidR="003669E9" w:rsidRPr="003669E9">
        <w:rPr>
          <w:rFonts w:ascii="Actor" w:eastAsia="Times New Roman" w:hAnsi="Actor" w:cs="Times New Roman"/>
          <w:b w:val="0"/>
          <w:color w:val="auto"/>
          <w:sz w:val="23"/>
          <w:szCs w:val="23"/>
        </w:rPr>
        <w:t>, cash </w:t>
      </w:r>
      <w:hyperlink r:id="rId111" w:history="1">
        <w:r w:rsidR="003669E9" w:rsidRPr="003669E9">
          <w:rPr>
            <w:rFonts w:ascii="Actor" w:eastAsia="Times New Roman" w:hAnsi="Actor" w:cs="Times New Roman"/>
            <w:b w:val="0"/>
            <w:color w:val="auto"/>
            <w:sz w:val="23"/>
            <w:szCs w:val="23"/>
          </w:rPr>
          <w:t>sales</w:t>
        </w:r>
      </w:hyperlink>
      <w:r w:rsidR="003669E9" w:rsidRPr="003669E9">
        <w:rPr>
          <w:rFonts w:ascii="Actor" w:eastAsia="Times New Roman" w:hAnsi="Actor" w:cs="Times New Roman"/>
          <w:b w:val="0"/>
          <w:color w:val="auto"/>
          <w:sz w:val="23"/>
          <w:szCs w:val="23"/>
        </w:rPr>
        <w:t>, </w:t>
      </w:r>
      <w:hyperlink r:id="rId112" w:history="1">
        <w:r w:rsidR="003669E9" w:rsidRPr="003669E9">
          <w:rPr>
            <w:rFonts w:ascii="Actor" w:eastAsia="Times New Roman" w:hAnsi="Actor" w:cs="Times New Roman"/>
            <w:b w:val="0"/>
            <w:color w:val="auto"/>
            <w:sz w:val="23"/>
            <w:szCs w:val="23"/>
          </w:rPr>
          <w:t>sale of assets</w:t>
        </w:r>
      </w:hyperlink>
      <w:r w:rsidR="003669E9" w:rsidRPr="003669E9">
        <w:rPr>
          <w:rFonts w:ascii="Actor" w:eastAsia="Times New Roman" w:hAnsi="Actor" w:cs="Times New Roman"/>
          <w:b w:val="0"/>
          <w:color w:val="auto"/>
          <w:sz w:val="23"/>
          <w:szCs w:val="23"/>
        </w:rPr>
        <w:t>) are recorded.</w:t>
      </w:r>
    </w:p>
    <w:p w14:paraId="66A7CD56" w14:textId="77777777" w:rsidR="003669E9" w:rsidRDefault="003669E9" w:rsidP="003669E9">
      <w:pPr>
        <w:pStyle w:val="Heading1"/>
        <w:shd w:val="clear" w:color="auto" w:fill="FFFFFF"/>
        <w:spacing w:before="0" w:line="336" w:lineRule="atLeast"/>
        <w:ind w:right="120"/>
        <w:textAlignment w:val="bottom"/>
        <w:rPr>
          <w:rFonts w:ascii="Actor" w:eastAsia="Times New Roman" w:hAnsi="Actor" w:cs="Times New Roman"/>
          <w:b w:val="0"/>
          <w:color w:val="auto"/>
          <w:sz w:val="23"/>
          <w:szCs w:val="23"/>
        </w:rPr>
      </w:pPr>
    </w:p>
    <w:p w14:paraId="4E7D425E" w14:textId="77777777" w:rsidR="003669E9" w:rsidRPr="003669E9" w:rsidRDefault="003669E9" w:rsidP="003669E9">
      <w:pPr>
        <w:pStyle w:val="Heading1"/>
        <w:shd w:val="clear" w:color="auto" w:fill="FFFFFF"/>
        <w:spacing w:before="0" w:line="336" w:lineRule="atLeast"/>
        <w:ind w:right="120"/>
        <w:textAlignment w:val="bottom"/>
        <w:rPr>
          <w:rFonts w:ascii="Actor" w:eastAsia="Times New Roman" w:hAnsi="Actor" w:cs="Times New Roman"/>
          <w:color w:val="auto"/>
          <w:sz w:val="23"/>
          <w:szCs w:val="23"/>
        </w:rPr>
      </w:pPr>
      <w:r w:rsidRPr="003669E9">
        <w:rPr>
          <w:rFonts w:ascii="Actor" w:eastAsia="Times New Roman" w:hAnsi="Actor" w:cs="Times New Roman"/>
          <w:color w:val="auto"/>
          <w:sz w:val="23"/>
          <w:szCs w:val="23"/>
        </w:rPr>
        <w:t>Petty Cash Book:</w:t>
      </w:r>
    </w:p>
    <w:p w14:paraId="36680018" w14:textId="77777777" w:rsidR="003669E9" w:rsidRDefault="003669E9" w:rsidP="003669E9">
      <w:pPr>
        <w:pStyle w:val="NormalWeb"/>
        <w:shd w:val="clear" w:color="auto" w:fill="FFFFFF"/>
        <w:rPr>
          <w:rFonts w:ascii="Actor" w:hAnsi="Actor"/>
          <w:bCs/>
          <w:sz w:val="23"/>
          <w:szCs w:val="23"/>
        </w:rPr>
      </w:pPr>
      <w:r w:rsidRPr="003669E9">
        <w:rPr>
          <w:rFonts w:ascii="Actor" w:hAnsi="Actor"/>
          <w:bCs/>
          <w:sz w:val="23"/>
          <w:szCs w:val="23"/>
        </w:rPr>
        <w:t>It is another Cash Book which is maintained, generally, in large business concerns to reduce the burden of 'Main Cash Book', in which numerous transactions involving petty (small) amounts are recorded. For this purpose, a Petty Cashier is appointed by the Chief Cashier. The Chief Cashier advances a sum of money to the Petty Cashier to enable him to meet petty expenses for a fixed period. The Petty Cashier will record this amount on the Debit Side of the Petty Cash Book while the Chief Cashier will record the same amount on the Credit Side of the Main Cash Book.</w:t>
      </w:r>
      <w:r w:rsidRPr="003669E9">
        <w:rPr>
          <w:rFonts w:ascii="Actor" w:hAnsi="Actor"/>
          <w:bCs/>
          <w:sz w:val="23"/>
          <w:szCs w:val="23"/>
        </w:rPr>
        <w:br/>
        <w:t> The fundamental difference between the Main Cash Book and the Petty Cash Book is that only petty expenses are recorded in the Petty Cash Book. No receipt (with the exception of money received from the Chief Cashier), however small it may be, is recorded in it. But in the main Cash Book all receipts (big and small) and large expenses are recorded.</w:t>
      </w:r>
    </w:p>
    <w:p w14:paraId="4ED85A6E" w14:textId="77777777" w:rsidR="002514DC" w:rsidRPr="002514DC" w:rsidRDefault="002514DC" w:rsidP="003669E9">
      <w:pPr>
        <w:pStyle w:val="NormalWeb"/>
        <w:shd w:val="clear" w:color="auto" w:fill="FFFFFF"/>
        <w:rPr>
          <w:rFonts w:ascii="Actor" w:hAnsi="Actor"/>
          <w:b/>
          <w:bCs/>
          <w:sz w:val="23"/>
          <w:szCs w:val="23"/>
        </w:rPr>
      </w:pPr>
      <w:r w:rsidRPr="002514DC">
        <w:rPr>
          <w:rFonts w:ascii="Actor" w:hAnsi="Actor"/>
          <w:b/>
          <w:bCs/>
          <w:sz w:val="23"/>
          <w:szCs w:val="23"/>
        </w:rPr>
        <w:t>Trial Balance:</w:t>
      </w:r>
    </w:p>
    <w:p w14:paraId="5D121343" w14:textId="77777777" w:rsidR="002514DC" w:rsidRDefault="002514DC" w:rsidP="003669E9">
      <w:pPr>
        <w:pStyle w:val="NormalWeb"/>
        <w:shd w:val="clear" w:color="auto" w:fill="FFFFFF"/>
        <w:rPr>
          <w:rFonts w:ascii="Actor" w:hAnsi="Actor"/>
          <w:bCs/>
          <w:sz w:val="23"/>
          <w:szCs w:val="23"/>
        </w:rPr>
      </w:pPr>
      <w:r w:rsidRPr="002514DC">
        <w:rPr>
          <w:rFonts w:ascii="Actor" w:hAnsi="Actor"/>
          <w:bCs/>
          <w:sz w:val="23"/>
          <w:szCs w:val="23"/>
        </w:rPr>
        <w:t>A bookkeeping worksheet in which the balances of all ledgers are compiled into </w:t>
      </w:r>
      <w:hyperlink r:id="rId113" w:history="1">
        <w:r w:rsidRPr="002514DC">
          <w:rPr>
            <w:rFonts w:ascii="Actor" w:hAnsi="Actor"/>
            <w:bCs/>
            <w:sz w:val="23"/>
            <w:szCs w:val="23"/>
          </w:rPr>
          <w:t>debit</w:t>
        </w:r>
      </w:hyperlink>
      <w:r w:rsidRPr="002514DC">
        <w:rPr>
          <w:rFonts w:ascii="Actor" w:hAnsi="Actor"/>
          <w:bCs/>
          <w:sz w:val="23"/>
          <w:szCs w:val="23"/>
        </w:rPr>
        <w:t> and credit columns. A company prepares </w:t>
      </w:r>
      <w:hyperlink r:id="rId114" w:history="1">
        <w:r w:rsidRPr="002514DC">
          <w:rPr>
            <w:rFonts w:ascii="Actor" w:hAnsi="Actor"/>
            <w:bCs/>
            <w:sz w:val="23"/>
            <w:szCs w:val="23"/>
          </w:rPr>
          <w:t>a trial balance</w:t>
        </w:r>
      </w:hyperlink>
      <w:r w:rsidRPr="002514DC">
        <w:rPr>
          <w:rFonts w:ascii="Actor" w:hAnsi="Actor"/>
          <w:bCs/>
          <w:sz w:val="23"/>
          <w:szCs w:val="23"/>
        </w:rPr>
        <w:t> periodically, usually at the end of every reporting period. The general purpose of producing a trial balance is to ensure the entries in a company's bookkeeping system are mathematically correct.</w:t>
      </w:r>
    </w:p>
    <w:p w14:paraId="1979E15C" w14:textId="77777777" w:rsidR="002514DC" w:rsidRPr="002514DC" w:rsidRDefault="002514DC" w:rsidP="003669E9">
      <w:pPr>
        <w:pStyle w:val="NormalWeb"/>
        <w:shd w:val="clear" w:color="auto" w:fill="FFFFFF"/>
        <w:rPr>
          <w:rFonts w:ascii="Actor" w:hAnsi="Actor"/>
          <w:b/>
          <w:bCs/>
          <w:sz w:val="23"/>
          <w:szCs w:val="23"/>
        </w:rPr>
      </w:pPr>
      <w:r w:rsidRPr="002514DC">
        <w:rPr>
          <w:rFonts w:ascii="Actor" w:hAnsi="Actor"/>
          <w:b/>
          <w:bCs/>
          <w:sz w:val="23"/>
          <w:szCs w:val="23"/>
        </w:rPr>
        <w:t>Trading Account:</w:t>
      </w:r>
    </w:p>
    <w:p w14:paraId="73C74F19" w14:textId="77777777" w:rsidR="002514DC" w:rsidRPr="002514DC" w:rsidRDefault="002514DC" w:rsidP="002514DC">
      <w:pPr>
        <w:pStyle w:val="Heading2"/>
        <w:shd w:val="clear" w:color="auto" w:fill="FFFFFF"/>
        <w:rPr>
          <w:rFonts w:ascii="Actor" w:hAnsi="Actor"/>
          <w:sz w:val="23"/>
          <w:szCs w:val="23"/>
        </w:rPr>
      </w:pPr>
      <w:r w:rsidRPr="002514DC">
        <w:rPr>
          <w:rFonts w:ascii="Actor" w:hAnsi="Actor"/>
          <w:sz w:val="23"/>
          <w:szCs w:val="23"/>
        </w:rPr>
        <w:t>Definition and Explanation:</w:t>
      </w:r>
    </w:p>
    <w:p w14:paraId="403279A1" w14:textId="77777777" w:rsidR="002514DC" w:rsidRPr="002514DC" w:rsidRDefault="002514DC" w:rsidP="002514DC">
      <w:pPr>
        <w:pStyle w:val="NormalWeb"/>
        <w:shd w:val="clear" w:color="auto" w:fill="FFFFFF"/>
        <w:rPr>
          <w:rFonts w:ascii="Actor" w:hAnsi="Actor"/>
          <w:bCs/>
          <w:sz w:val="23"/>
          <w:szCs w:val="23"/>
        </w:rPr>
      </w:pPr>
      <w:r w:rsidRPr="002514DC">
        <w:rPr>
          <w:rFonts w:ascii="Actor" w:hAnsi="Actor"/>
          <w:bCs/>
          <w:sz w:val="23"/>
          <w:szCs w:val="23"/>
        </w:rPr>
        <w:t>The account which is prepared to determine the gross profit or gross loss of a business concern is called trading account.</w:t>
      </w:r>
    </w:p>
    <w:p w14:paraId="6B70DF97" w14:textId="77777777" w:rsidR="002514DC" w:rsidRPr="002514DC" w:rsidRDefault="002514DC" w:rsidP="002514DC">
      <w:pPr>
        <w:pStyle w:val="NormalWeb"/>
        <w:shd w:val="clear" w:color="auto" w:fill="FFFFFF"/>
        <w:rPr>
          <w:rFonts w:ascii="Actor" w:hAnsi="Actor"/>
          <w:bCs/>
          <w:sz w:val="23"/>
          <w:szCs w:val="23"/>
        </w:rPr>
      </w:pPr>
      <w:r w:rsidRPr="002514DC">
        <w:rPr>
          <w:rFonts w:ascii="Actor" w:hAnsi="Actor"/>
          <w:bCs/>
          <w:sz w:val="23"/>
          <w:szCs w:val="23"/>
        </w:rPr>
        <w:t>It should be noted that the result of the business determined through trading account is not true result. The true result is the net profit or the net loss which is determined through profit and loss account. The trading accounting has the following features:</w:t>
      </w:r>
    </w:p>
    <w:p w14:paraId="643E9658" w14:textId="77777777" w:rsidR="002514DC" w:rsidRPr="002514DC" w:rsidRDefault="002514DC" w:rsidP="002514DC">
      <w:pPr>
        <w:pStyle w:val="NormalWeb"/>
        <w:numPr>
          <w:ilvl w:val="0"/>
          <w:numId w:val="2"/>
        </w:numPr>
        <w:shd w:val="clear" w:color="auto" w:fill="FFFFFF"/>
        <w:rPr>
          <w:rFonts w:ascii="Actor" w:hAnsi="Actor"/>
          <w:bCs/>
          <w:sz w:val="23"/>
          <w:szCs w:val="23"/>
        </w:rPr>
      </w:pPr>
      <w:r w:rsidRPr="002514DC">
        <w:rPr>
          <w:rFonts w:ascii="Actor" w:hAnsi="Actor"/>
          <w:bCs/>
          <w:sz w:val="23"/>
          <w:szCs w:val="23"/>
        </w:rPr>
        <w:lastRenderedPageBreak/>
        <w:t>It is the first stage of final accounts of a trading concern.</w:t>
      </w:r>
    </w:p>
    <w:p w14:paraId="501A9CC9" w14:textId="77777777" w:rsidR="002514DC" w:rsidRPr="002514DC" w:rsidRDefault="002514DC" w:rsidP="002514DC">
      <w:pPr>
        <w:pStyle w:val="NormalWeb"/>
        <w:numPr>
          <w:ilvl w:val="0"/>
          <w:numId w:val="2"/>
        </w:numPr>
        <w:shd w:val="clear" w:color="auto" w:fill="FFFFFF"/>
        <w:rPr>
          <w:rFonts w:ascii="Actor" w:hAnsi="Actor"/>
          <w:bCs/>
          <w:sz w:val="23"/>
          <w:szCs w:val="23"/>
        </w:rPr>
      </w:pPr>
      <w:r w:rsidRPr="002514DC">
        <w:rPr>
          <w:rFonts w:ascii="Actor" w:hAnsi="Actor"/>
          <w:bCs/>
          <w:sz w:val="23"/>
          <w:szCs w:val="23"/>
        </w:rPr>
        <w:t>It is prepared on the last day of an accounting period.</w:t>
      </w:r>
    </w:p>
    <w:p w14:paraId="27FDBDA9" w14:textId="77777777" w:rsidR="002514DC" w:rsidRPr="002514DC" w:rsidRDefault="002514DC" w:rsidP="002514DC">
      <w:pPr>
        <w:pStyle w:val="NormalWeb"/>
        <w:numPr>
          <w:ilvl w:val="0"/>
          <w:numId w:val="2"/>
        </w:numPr>
        <w:shd w:val="clear" w:color="auto" w:fill="FFFFFF"/>
        <w:rPr>
          <w:rFonts w:ascii="Actor" w:hAnsi="Actor"/>
          <w:bCs/>
          <w:sz w:val="23"/>
          <w:szCs w:val="23"/>
        </w:rPr>
      </w:pPr>
      <w:r w:rsidRPr="002514DC">
        <w:rPr>
          <w:rFonts w:ascii="Actor" w:hAnsi="Actor"/>
          <w:bCs/>
          <w:sz w:val="23"/>
          <w:szCs w:val="23"/>
        </w:rPr>
        <w:t>Only direct revenue and </w:t>
      </w:r>
      <w:hyperlink r:id="rId115" w:tgtFrame="_blank" w:history="1">
        <w:r w:rsidRPr="002514DC">
          <w:rPr>
            <w:rFonts w:ascii="Actor" w:hAnsi="Actor"/>
            <w:bCs/>
            <w:sz w:val="23"/>
            <w:szCs w:val="23"/>
          </w:rPr>
          <w:t>direct expenses</w:t>
        </w:r>
      </w:hyperlink>
      <w:r w:rsidRPr="002514DC">
        <w:rPr>
          <w:rFonts w:ascii="Actor" w:hAnsi="Actor"/>
          <w:bCs/>
          <w:sz w:val="23"/>
          <w:szCs w:val="23"/>
        </w:rPr>
        <w:t> are considered in it.</w:t>
      </w:r>
    </w:p>
    <w:p w14:paraId="4C61D2C9" w14:textId="77777777" w:rsidR="002514DC" w:rsidRPr="002514DC" w:rsidRDefault="002514DC" w:rsidP="002514DC">
      <w:pPr>
        <w:pStyle w:val="NormalWeb"/>
        <w:numPr>
          <w:ilvl w:val="0"/>
          <w:numId w:val="2"/>
        </w:numPr>
        <w:shd w:val="clear" w:color="auto" w:fill="FFFFFF"/>
        <w:rPr>
          <w:rFonts w:ascii="Actor" w:hAnsi="Actor"/>
          <w:bCs/>
          <w:sz w:val="23"/>
          <w:szCs w:val="23"/>
        </w:rPr>
      </w:pPr>
      <w:r w:rsidRPr="002514DC">
        <w:rPr>
          <w:rFonts w:ascii="Actor" w:hAnsi="Actor"/>
          <w:bCs/>
          <w:sz w:val="23"/>
          <w:szCs w:val="23"/>
        </w:rPr>
        <w:t>Direct expenses are recorded on its debit side and direct revenue on its credit side.</w:t>
      </w:r>
    </w:p>
    <w:p w14:paraId="5FE0536B" w14:textId="77777777" w:rsidR="002514DC" w:rsidRPr="002514DC" w:rsidRDefault="002514DC" w:rsidP="002514DC">
      <w:pPr>
        <w:pStyle w:val="NormalWeb"/>
        <w:numPr>
          <w:ilvl w:val="0"/>
          <w:numId w:val="2"/>
        </w:numPr>
        <w:shd w:val="clear" w:color="auto" w:fill="FFFFFF"/>
        <w:rPr>
          <w:rFonts w:ascii="Actor" w:hAnsi="Actor"/>
          <w:bCs/>
          <w:sz w:val="23"/>
          <w:szCs w:val="23"/>
        </w:rPr>
      </w:pPr>
      <w:r w:rsidRPr="002514DC">
        <w:rPr>
          <w:rFonts w:ascii="Actor" w:hAnsi="Actor"/>
          <w:bCs/>
          <w:sz w:val="23"/>
          <w:szCs w:val="23"/>
        </w:rPr>
        <w:t>All items of direct expenses and direct revenue concerning current year are taken into account but no item relating to past or next year is considered in it.</w:t>
      </w:r>
    </w:p>
    <w:p w14:paraId="3BED0703" w14:textId="77777777" w:rsidR="002514DC" w:rsidRDefault="002514DC" w:rsidP="002514DC">
      <w:pPr>
        <w:pStyle w:val="NormalWeb"/>
        <w:numPr>
          <w:ilvl w:val="0"/>
          <w:numId w:val="2"/>
        </w:numPr>
        <w:shd w:val="clear" w:color="auto" w:fill="FFFFFF"/>
        <w:rPr>
          <w:rFonts w:ascii="Actor" w:hAnsi="Actor"/>
          <w:bCs/>
          <w:sz w:val="23"/>
          <w:szCs w:val="23"/>
        </w:rPr>
      </w:pPr>
      <w:r w:rsidRPr="002514DC">
        <w:rPr>
          <w:rFonts w:ascii="Actor" w:hAnsi="Actor"/>
          <w:bCs/>
          <w:sz w:val="23"/>
          <w:szCs w:val="23"/>
        </w:rPr>
        <w:t>If its credit side exceeds it represents gross profit and if debit side exceeds it shows gross loss.</w:t>
      </w:r>
    </w:p>
    <w:p w14:paraId="0F32E173" w14:textId="77777777" w:rsidR="002514DC" w:rsidRPr="00B907F1" w:rsidRDefault="002514DC" w:rsidP="002514DC">
      <w:pPr>
        <w:pStyle w:val="NormalWeb"/>
        <w:shd w:val="clear" w:color="auto" w:fill="FFFFFF"/>
        <w:rPr>
          <w:rFonts w:ascii="Actor" w:hAnsi="Actor"/>
          <w:b/>
          <w:bCs/>
          <w:sz w:val="23"/>
          <w:szCs w:val="23"/>
        </w:rPr>
      </w:pPr>
      <w:r w:rsidRPr="00B907F1">
        <w:rPr>
          <w:rFonts w:ascii="Actor" w:hAnsi="Actor"/>
          <w:b/>
          <w:bCs/>
          <w:sz w:val="23"/>
          <w:szCs w:val="23"/>
        </w:rPr>
        <w:t>Profit &amp; Loss (P&amp;L) Statement</w:t>
      </w:r>
    </w:p>
    <w:p w14:paraId="2DFFA6B6" w14:textId="77777777" w:rsidR="002514DC" w:rsidRPr="002514DC" w:rsidRDefault="002514DC" w:rsidP="002514DC">
      <w:pPr>
        <w:pStyle w:val="NormalWeb"/>
        <w:shd w:val="clear" w:color="auto" w:fill="FFFFFF"/>
        <w:rPr>
          <w:rFonts w:ascii="Actor" w:hAnsi="Actor"/>
          <w:bCs/>
          <w:sz w:val="23"/>
          <w:szCs w:val="23"/>
        </w:rPr>
      </w:pPr>
      <w:r w:rsidRPr="002514DC">
        <w:rPr>
          <w:rFonts w:ascii="Actor" w:hAnsi="Actor"/>
          <w:bCs/>
          <w:sz w:val="23"/>
          <w:szCs w:val="23"/>
        </w:rPr>
        <w:t>The </w:t>
      </w:r>
      <w:hyperlink r:id="rId116" w:history="1">
        <w:r w:rsidRPr="002514DC">
          <w:rPr>
            <w:rFonts w:ascii="Actor" w:hAnsi="Actor"/>
            <w:sz w:val="23"/>
            <w:szCs w:val="23"/>
          </w:rPr>
          <w:t>profit</w:t>
        </w:r>
      </w:hyperlink>
      <w:r w:rsidRPr="002514DC">
        <w:rPr>
          <w:rFonts w:ascii="Actor" w:hAnsi="Actor"/>
          <w:sz w:val="23"/>
          <w:szCs w:val="23"/>
        </w:rPr>
        <w:t> </w:t>
      </w:r>
      <w:r w:rsidRPr="002514DC">
        <w:rPr>
          <w:rFonts w:ascii="Actor" w:hAnsi="Actor"/>
          <w:b/>
          <w:sz w:val="23"/>
          <w:szCs w:val="23"/>
        </w:rPr>
        <w:t>&amp; loss (P&amp;L) statement</w:t>
      </w:r>
      <w:r w:rsidRPr="002514DC">
        <w:rPr>
          <w:rFonts w:ascii="Actor" w:hAnsi="Actor"/>
          <w:bCs/>
          <w:sz w:val="23"/>
          <w:szCs w:val="23"/>
        </w:rPr>
        <w:t> is one of the three primary </w:t>
      </w:r>
      <w:hyperlink r:id="rId117" w:history="1">
        <w:r w:rsidRPr="002514DC">
          <w:rPr>
            <w:rFonts w:ascii="Actor" w:hAnsi="Actor"/>
            <w:bCs/>
            <w:sz w:val="23"/>
            <w:szCs w:val="23"/>
          </w:rPr>
          <w:t>financial statements</w:t>
        </w:r>
      </w:hyperlink>
      <w:r w:rsidRPr="002514DC">
        <w:rPr>
          <w:rFonts w:ascii="Actor" w:hAnsi="Actor"/>
          <w:bCs/>
          <w:sz w:val="23"/>
          <w:szCs w:val="23"/>
        </w:rPr>
        <w:t> used to assess a company’s performance and financial position (the two others being the </w:t>
      </w:r>
      <w:hyperlink r:id="rId118" w:history="1">
        <w:r w:rsidRPr="002514DC">
          <w:rPr>
            <w:rFonts w:ascii="Actor" w:hAnsi="Actor"/>
            <w:bCs/>
            <w:sz w:val="23"/>
            <w:szCs w:val="23"/>
          </w:rPr>
          <w:t>balance sheet</w:t>
        </w:r>
      </w:hyperlink>
      <w:r w:rsidRPr="002514DC">
        <w:rPr>
          <w:rFonts w:ascii="Actor" w:hAnsi="Actor"/>
          <w:bCs/>
          <w:sz w:val="23"/>
          <w:szCs w:val="23"/>
        </w:rPr>
        <w:t> and the </w:t>
      </w:r>
      <w:hyperlink r:id="rId119" w:history="1">
        <w:r w:rsidRPr="002514DC">
          <w:rPr>
            <w:rFonts w:ascii="Actor" w:hAnsi="Actor"/>
            <w:bCs/>
            <w:sz w:val="23"/>
            <w:szCs w:val="23"/>
          </w:rPr>
          <w:t>cash flow statement</w:t>
        </w:r>
      </w:hyperlink>
      <w:r w:rsidRPr="002514DC">
        <w:rPr>
          <w:rFonts w:ascii="Actor" w:hAnsi="Actor"/>
          <w:bCs/>
          <w:sz w:val="23"/>
          <w:szCs w:val="23"/>
        </w:rPr>
        <w:t>). </w:t>
      </w:r>
      <w:r w:rsidRPr="002514DC">
        <w:rPr>
          <w:rFonts w:ascii="Actor" w:hAnsi="Actor"/>
          <w:bCs/>
          <w:sz w:val="23"/>
          <w:szCs w:val="23"/>
        </w:rPr>
        <w:br/>
        <w:t> </w:t>
      </w:r>
    </w:p>
    <w:p w14:paraId="43AB54DB" w14:textId="77777777" w:rsidR="002514DC" w:rsidRPr="002514DC" w:rsidRDefault="002514DC" w:rsidP="002514DC">
      <w:pPr>
        <w:pStyle w:val="NormalWeb"/>
        <w:shd w:val="clear" w:color="auto" w:fill="FFFFFF"/>
        <w:rPr>
          <w:rFonts w:ascii="Actor" w:hAnsi="Actor"/>
          <w:bCs/>
          <w:sz w:val="23"/>
          <w:szCs w:val="23"/>
        </w:rPr>
      </w:pPr>
      <w:r w:rsidRPr="002514DC">
        <w:rPr>
          <w:rFonts w:ascii="Actor" w:hAnsi="Actor"/>
          <w:bCs/>
          <w:sz w:val="23"/>
          <w:szCs w:val="23"/>
        </w:rPr>
        <w:t>HOW IT WORKS (EXAMPLE):</w:t>
      </w:r>
    </w:p>
    <w:p w14:paraId="1EE32D01" w14:textId="77777777" w:rsidR="002514DC" w:rsidRPr="002514DC" w:rsidRDefault="002514DC" w:rsidP="002514DC">
      <w:pPr>
        <w:pStyle w:val="NormalWeb"/>
        <w:shd w:val="clear" w:color="auto" w:fill="FFFFFF"/>
        <w:rPr>
          <w:rFonts w:ascii="Actor" w:hAnsi="Actor"/>
          <w:bCs/>
          <w:sz w:val="23"/>
          <w:szCs w:val="23"/>
        </w:rPr>
      </w:pPr>
      <w:r w:rsidRPr="002514DC">
        <w:rPr>
          <w:rFonts w:ascii="Actor" w:hAnsi="Actor"/>
          <w:bCs/>
          <w:sz w:val="23"/>
          <w:szCs w:val="23"/>
        </w:rPr>
        <w:t>The </w:t>
      </w:r>
      <w:hyperlink r:id="rId120" w:history="1">
        <w:r w:rsidRPr="002514DC">
          <w:rPr>
            <w:rFonts w:ascii="Actor" w:hAnsi="Actor"/>
            <w:bCs/>
            <w:sz w:val="23"/>
            <w:szCs w:val="23"/>
          </w:rPr>
          <w:t>profit</w:t>
        </w:r>
      </w:hyperlink>
      <w:r w:rsidRPr="002514DC">
        <w:rPr>
          <w:rFonts w:ascii="Actor" w:hAnsi="Actor"/>
          <w:bCs/>
          <w:sz w:val="23"/>
          <w:szCs w:val="23"/>
        </w:rPr>
        <w:t> </w:t>
      </w:r>
      <w:r w:rsidRPr="002514DC">
        <w:rPr>
          <w:rFonts w:ascii="Actor" w:hAnsi="Actor"/>
          <w:bCs/>
          <w:i/>
          <w:iCs/>
          <w:sz w:val="23"/>
          <w:szCs w:val="23"/>
        </w:rPr>
        <w:t>&amp; loss statement</w:t>
      </w:r>
      <w:r w:rsidRPr="002514DC">
        <w:rPr>
          <w:rFonts w:ascii="Actor" w:hAnsi="Actor"/>
          <w:bCs/>
          <w:sz w:val="23"/>
          <w:szCs w:val="23"/>
        </w:rPr>
        <w:t> summarizes the </w:t>
      </w:r>
      <w:hyperlink r:id="rId121" w:history="1">
        <w:r w:rsidRPr="002514DC">
          <w:rPr>
            <w:rFonts w:ascii="Actor" w:hAnsi="Actor"/>
            <w:bCs/>
            <w:sz w:val="23"/>
            <w:szCs w:val="23"/>
          </w:rPr>
          <w:t>revenues</w:t>
        </w:r>
      </w:hyperlink>
      <w:r w:rsidRPr="002514DC">
        <w:rPr>
          <w:rFonts w:ascii="Actor" w:hAnsi="Actor"/>
          <w:bCs/>
          <w:sz w:val="23"/>
          <w:szCs w:val="23"/>
        </w:rPr>
        <w:t> and expenses generated by the company over the entire reporting period. The profit &amp; loss statement is also known as the </w:t>
      </w:r>
      <w:hyperlink r:id="rId122" w:history="1">
        <w:r w:rsidRPr="002514DC">
          <w:rPr>
            <w:rFonts w:ascii="Actor" w:hAnsi="Actor"/>
            <w:bCs/>
            <w:sz w:val="23"/>
            <w:szCs w:val="23"/>
          </w:rPr>
          <w:t>income statement</w:t>
        </w:r>
      </w:hyperlink>
      <w:r w:rsidRPr="002514DC">
        <w:rPr>
          <w:rFonts w:ascii="Actor" w:hAnsi="Actor"/>
          <w:bCs/>
          <w:sz w:val="23"/>
          <w:szCs w:val="23"/>
        </w:rPr>
        <w:t>, statement of </w:t>
      </w:r>
      <w:hyperlink r:id="rId123" w:history="1">
        <w:r w:rsidRPr="002514DC">
          <w:rPr>
            <w:rFonts w:ascii="Actor" w:hAnsi="Actor"/>
            <w:bCs/>
            <w:sz w:val="23"/>
            <w:szCs w:val="23"/>
          </w:rPr>
          <w:t>earnings</w:t>
        </w:r>
      </w:hyperlink>
      <w:r w:rsidRPr="002514DC">
        <w:rPr>
          <w:rFonts w:ascii="Actor" w:hAnsi="Actor"/>
          <w:bCs/>
          <w:sz w:val="23"/>
          <w:szCs w:val="23"/>
        </w:rPr>
        <w:t>, </w:t>
      </w:r>
      <w:hyperlink r:id="rId124" w:history="1">
        <w:r w:rsidRPr="002514DC">
          <w:rPr>
            <w:rFonts w:ascii="Actor" w:hAnsi="Actor"/>
            <w:bCs/>
            <w:sz w:val="23"/>
            <w:szCs w:val="23"/>
          </w:rPr>
          <w:t>statement of operations</w:t>
        </w:r>
      </w:hyperlink>
      <w:r w:rsidRPr="002514DC">
        <w:rPr>
          <w:rFonts w:ascii="Actor" w:hAnsi="Actor"/>
          <w:bCs/>
          <w:sz w:val="23"/>
          <w:szCs w:val="23"/>
        </w:rPr>
        <w:t>, or </w:t>
      </w:r>
      <w:hyperlink r:id="rId125" w:history="1">
        <w:r w:rsidRPr="002514DC">
          <w:rPr>
            <w:rFonts w:ascii="Actor" w:hAnsi="Actor"/>
            <w:bCs/>
            <w:sz w:val="23"/>
            <w:szCs w:val="23"/>
          </w:rPr>
          <w:t>statement of income</w:t>
        </w:r>
      </w:hyperlink>
      <w:r w:rsidRPr="002514DC">
        <w:rPr>
          <w:rFonts w:ascii="Actor" w:hAnsi="Actor"/>
          <w:bCs/>
          <w:sz w:val="23"/>
          <w:szCs w:val="23"/>
        </w:rPr>
        <w:t>.</w:t>
      </w:r>
    </w:p>
    <w:p w14:paraId="0C4231DE" w14:textId="77777777" w:rsidR="002514DC" w:rsidRPr="002514DC" w:rsidRDefault="002514DC" w:rsidP="002514DC">
      <w:pPr>
        <w:pStyle w:val="NormalWeb"/>
        <w:shd w:val="clear" w:color="auto" w:fill="FFFFFF"/>
        <w:rPr>
          <w:rFonts w:ascii="Actor" w:hAnsi="Actor"/>
          <w:bCs/>
          <w:sz w:val="23"/>
          <w:szCs w:val="23"/>
        </w:rPr>
      </w:pPr>
      <w:r w:rsidRPr="002514DC">
        <w:rPr>
          <w:rFonts w:ascii="Actor" w:hAnsi="Actor"/>
          <w:bCs/>
          <w:sz w:val="23"/>
          <w:szCs w:val="23"/>
        </w:rPr>
        <w:t xml:space="preserve">The basic equation on which a profit &amp; loss statement </w:t>
      </w:r>
      <w:r>
        <w:rPr>
          <w:rFonts w:ascii="Actor" w:hAnsi="Actor"/>
          <w:bCs/>
          <w:sz w:val="23"/>
          <w:szCs w:val="23"/>
        </w:rPr>
        <w:t>is based is Revenues – Expenses</w:t>
      </w:r>
      <w:r w:rsidRPr="002514DC">
        <w:rPr>
          <w:rFonts w:ascii="Actor" w:hAnsi="Actor"/>
          <w:bCs/>
          <w:sz w:val="23"/>
          <w:szCs w:val="23"/>
        </w:rPr>
        <w:t>= Profit.</w:t>
      </w:r>
    </w:p>
    <w:p w14:paraId="627FD575" w14:textId="77777777" w:rsidR="002514DC" w:rsidRPr="002514DC" w:rsidRDefault="002514DC" w:rsidP="002514DC">
      <w:pPr>
        <w:pStyle w:val="NormalWeb"/>
        <w:shd w:val="clear" w:color="auto" w:fill="FFFFFF"/>
        <w:rPr>
          <w:rFonts w:ascii="Actor" w:hAnsi="Actor"/>
          <w:bCs/>
          <w:sz w:val="23"/>
          <w:szCs w:val="23"/>
        </w:rPr>
      </w:pPr>
      <w:r w:rsidRPr="002514DC">
        <w:rPr>
          <w:rFonts w:ascii="Actor" w:hAnsi="Actor"/>
          <w:bCs/>
          <w:sz w:val="23"/>
          <w:szCs w:val="23"/>
        </w:rPr>
        <w:t>All companies need to generate revenue to stay in business. Revenues are used to pay expenses, interest payments on </w:t>
      </w:r>
      <w:hyperlink r:id="rId126" w:history="1">
        <w:r w:rsidRPr="002514DC">
          <w:rPr>
            <w:rFonts w:ascii="Actor" w:hAnsi="Actor"/>
            <w:bCs/>
            <w:sz w:val="23"/>
            <w:szCs w:val="23"/>
          </w:rPr>
          <w:t>debt</w:t>
        </w:r>
      </w:hyperlink>
      <w:r w:rsidRPr="002514DC">
        <w:rPr>
          <w:rFonts w:ascii="Actor" w:hAnsi="Actor"/>
          <w:bCs/>
          <w:sz w:val="23"/>
          <w:szCs w:val="23"/>
        </w:rPr>
        <w:t>, and </w:t>
      </w:r>
      <w:hyperlink r:id="rId127" w:history="1">
        <w:r w:rsidRPr="002514DC">
          <w:rPr>
            <w:rFonts w:ascii="Actor" w:hAnsi="Actor"/>
            <w:bCs/>
            <w:sz w:val="23"/>
            <w:szCs w:val="23"/>
          </w:rPr>
          <w:t>taxes</w:t>
        </w:r>
      </w:hyperlink>
      <w:r w:rsidRPr="002514DC">
        <w:rPr>
          <w:rFonts w:ascii="Actor" w:hAnsi="Actor"/>
          <w:bCs/>
          <w:sz w:val="23"/>
          <w:szCs w:val="23"/>
        </w:rPr>
        <w:t> owed to the government. After the costs of doing business are paid, the amount left over is called </w:t>
      </w:r>
      <w:hyperlink r:id="rId128" w:history="1">
        <w:r w:rsidRPr="002514DC">
          <w:rPr>
            <w:rFonts w:ascii="Actor" w:hAnsi="Actor"/>
            <w:bCs/>
            <w:sz w:val="23"/>
            <w:szCs w:val="23"/>
          </w:rPr>
          <w:t>net income</w:t>
        </w:r>
      </w:hyperlink>
      <w:r w:rsidRPr="002514DC">
        <w:rPr>
          <w:rFonts w:ascii="Actor" w:hAnsi="Actor"/>
          <w:bCs/>
          <w:sz w:val="23"/>
          <w:szCs w:val="23"/>
        </w:rPr>
        <w:t>. Net income is theoretically available to shareholders, though instead of paying out dividends, the firm’s management often chooses to retain earnings for future </w:t>
      </w:r>
      <w:hyperlink r:id="rId129" w:history="1">
        <w:r w:rsidRPr="002514DC">
          <w:rPr>
            <w:rFonts w:ascii="Actor" w:hAnsi="Actor"/>
            <w:bCs/>
            <w:sz w:val="23"/>
            <w:szCs w:val="23"/>
          </w:rPr>
          <w:t>investment</w:t>
        </w:r>
      </w:hyperlink>
      <w:r w:rsidRPr="002514DC">
        <w:rPr>
          <w:rFonts w:ascii="Actor" w:hAnsi="Actor"/>
          <w:bCs/>
          <w:sz w:val="23"/>
          <w:szCs w:val="23"/>
        </w:rPr>
        <w:t> in the business</w:t>
      </w:r>
    </w:p>
    <w:p w14:paraId="5D2CD21A" w14:textId="77777777" w:rsidR="002514DC" w:rsidRPr="00B907F1" w:rsidRDefault="002514DC" w:rsidP="002514DC">
      <w:pPr>
        <w:pStyle w:val="Heading1"/>
        <w:shd w:val="clear" w:color="auto" w:fill="FFFFFF"/>
        <w:spacing w:before="0" w:after="180" w:line="384" w:lineRule="atLeast"/>
        <w:rPr>
          <w:rFonts w:ascii="Actor" w:eastAsia="Times New Roman" w:hAnsi="Actor" w:cs="Times New Roman"/>
          <w:color w:val="auto"/>
          <w:sz w:val="23"/>
          <w:szCs w:val="23"/>
        </w:rPr>
      </w:pPr>
      <w:r w:rsidRPr="00B907F1">
        <w:rPr>
          <w:rFonts w:ascii="Actor" w:eastAsia="Times New Roman" w:hAnsi="Actor" w:cs="Times New Roman"/>
          <w:color w:val="auto"/>
          <w:sz w:val="23"/>
          <w:szCs w:val="23"/>
        </w:rPr>
        <w:t>Balance sheet</w:t>
      </w:r>
    </w:p>
    <w:p w14:paraId="1B851F2A" w14:textId="77777777" w:rsidR="002514DC" w:rsidRPr="002514DC" w:rsidRDefault="002514DC" w:rsidP="002514DC">
      <w:pPr>
        <w:spacing w:after="0" w:line="168" w:lineRule="atLeast"/>
        <w:rPr>
          <w:rFonts w:ascii="Actor" w:eastAsia="Times New Roman" w:hAnsi="Actor" w:cs="Times New Roman"/>
          <w:bCs/>
          <w:sz w:val="23"/>
          <w:szCs w:val="23"/>
        </w:rPr>
      </w:pPr>
      <w:r w:rsidRPr="002514DC">
        <w:rPr>
          <w:rFonts w:ascii="Actor" w:eastAsia="Times New Roman" w:hAnsi="Actor" w:cs="Times New Roman"/>
          <w:bCs/>
          <w:sz w:val="23"/>
          <w:szCs w:val="23"/>
        </w:rPr>
        <w:t>A </w:t>
      </w:r>
      <w:hyperlink r:id="rId130" w:history="1">
        <w:r w:rsidRPr="002514DC">
          <w:rPr>
            <w:rFonts w:ascii="Actor" w:eastAsia="Times New Roman" w:hAnsi="Actor" w:cs="Times New Roman"/>
            <w:bCs/>
            <w:sz w:val="23"/>
            <w:szCs w:val="23"/>
          </w:rPr>
          <w:t>condensed</w:t>
        </w:r>
      </w:hyperlink>
      <w:r w:rsidRPr="002514DC">
        <w:rPr>
          <w:rFonts w:ascii="Actor" w:eastAsia="Times New Roman" w:hAnsi="Actor" w:cs="Times New Roman"/>
          <w:bCs/>
          <w:sz w:val="23"/>
          <w:szCs w:val="23"/>
        </w:rPr>
        <w:t> </w:t>
      </w:r>
      <w:hyperlink r:id="rId131" w:history="1">
        <w:r w:rsidRPr="002514DC">
          <w:rPr>
            <w:rFonts w:ascii="Actor" w:eastAsia="Times New Roman" w:hAnsi="Actor" w:cs="Times New Roman"/>
            <w:bCs/>
            <w:sz w:val="23"/>
            <w:szCs w:val="23"/>
          </w:rPr>
          <w:t>statement</w:t>
        </w:r>
      </w:hyperlink>
      <w:r w:rsidRPr="002514DC">
        <w:rPr>
          <w:rFonts w:ascii="Actor" w:eastAsia="Times New Roman" w:hAnsi="Actor" w:cs="Times New Roman"/>
          <w:bCs/>
          <w:sz w:val="23"/>
          <w:szCs w:val="23"/>
        </w:rPr>
        <w:t> that shows the </w:t>
      </w:r>
      <w:hyperlink r:id="rId132" w:history="1">
        <w:r w:rsidRPr="002514DC">
          <w:rPr>
            <w:rFonts w:ascii="Actor" w:eastAsia="Times New Roman" w:hAnsi="Actor" w:cs="Times New Roman"/>
            <w:bCs/>
            <w:sz w:val="23"/>
            <w:szCs w:val="23"/>
          </w:rPr>
          <w:t>financial</w:t>
        </w:r>
      </w:hyperlink>
      <w:r w:rsidRPr="002514DC">
        <w:rPr>
          <w:rFonts w:ascii="Actor" w:eastAsia="Times New Roman" w:hAnsi="Actor" w:cs="Times New Roman"/>
          <w:bCs/>
          <w:sz w:val="23"/>
          <w:szCs w:val="23"/>
        </w:rPr>
        <w:t> position of an </w:t>
      </w:r>
      <w:hyperlink r:id="rId133" w:history="1">
        <w:r w:rsidRPr="002514DC">
          <w:rPr>
            <w:rFonts w:ascii="Actor" w:eastAsia="Times New Roman" w:hAnsi="Actor" w:cs="Times New Roman"/>
            <w:bCs/>
            <w:sz w:val="23"/>
            <w:szCs w:val="23"/>
          </w:rPr>
          <w:t>entity</w:t>
        </w:r>
      </w:hyperlink>
      <w:r w:rsidRPr="002514DC">
        <w:rPr>
          <w:rFonts w:ascii="Actor" w:eastAsia="Times New Roman" w:hAnsi="Actor" w:cs="Times New Roman"/>
          <w:bCs/>
          <w:sz w:val="23"/>
          <w:szCs w:val="23"/>
        </w:rPr>
        <w:t> on a specified date (usually the </w:t>
      </w:r>
      <w:hyperlink r:id="rId134" w:history="1">
        <w:r w:rsidRPr="002514DC">
          <w:rPr>
            <w:rFonts w:ascii="Actor" w:eastAsia="Times New Roman" w:hAnsi="Actor" w:cs="Times New Roman"/>
            <w:bCs/>
            <w:sz w:val="23"/>
            <w:szCs w:val="23"/>
          </w:rPr>
          <w:t>last</w:t>
        </w:r>
      </w:hyperlink>
      <w:r w:rsidRPr="002514DC">
        <w:rPr>
          <w:rFonts w:ascii="Actor" w:eastAsia="Times New Roman" w:hAnsi="Actor" w:cs="Times New Roman"/>
          <w:bCs/>
          <w:sz w:val="23"/>
          <w:szCs w:val="23"/>
        </w:rPr>
        <w:t> </w:t>
      </w:r>
      <w:hyperlink r:id="rId135" w:history="1">
        <w:r w:rsidRPr="002514DC">
          <w:rPr>
            <w:rFonts w:ascii="Actor" w:eastAsia="Times New Roman" w:hAnsi="Actor" w:cs="Times New Roman"/>
            <w:bCs/>
            <w:sz w:val="23"/>
            <w:szCs w:val="23"/>
          </w:rPr>
          <w:t>day</w:t>
        </w:r>
      </w:hyperlink>
      <w:r w:rsidRPr="002514DC">
        <w:rPr>
          <w:rFonts w:ascii="Actor" w:eastAsia="Times New Roman" w:hAnsi="Actor" w:cs="Times New Roman"/>
          <w:bCs/>
          <w:sz w:val="23"/>
          <w:szCs w:val="23"/>
        </w:rPr>
        <w:t> of an </w:t>
      </w:r>
      <w:hyperlink r:id="rId136" w:history="1">
        <w:r w:rsidRPr="002514DC">
          <w:rPr>
            <w:rFonts w:ascii="Actor" w:eastAsia="Times New Roman" w:hAnsi="Actor" w:cs="Times New Roman"/>
            <w:bCs/>
            <w:sz w:val="23"/>
            <w:szCs w:val="23"/>
          </w:rPr>
          <w:t>accounting period</w:t>
        </w:r>
      </w:hyperlink>
      <w:r w:rsidRPr="002514DC">
        <w:rPr>
          <w:rFonts w:ascii="Actor" w:eastAsia="Times New Roman" w:hAnsi="Actor" w:cs="Times New Roman"/>
          <w:bCs/>
          <w:sz w:val="23"/>
          <w:szCs w:val="23"/>
        </w:rPr>
        <w:t>).</w:t>
      </w:r>
    </w:p>
    <w:p w14:paraId="5D09616D" w14:textId="77777777" w:rsidR="002514DC" w:rsidRPr="002514DC" w:rsidRDefault="002514DC" w:rsidP="002514DC">
      <w:pPr>
        <w:spacing w:after="0" w:line="168" w:lineRule="atLeast"/>
        <w:rPr>
          <w:rFonts w:ascii="Actor" w:eastAsia="Times New Roman" w:hAnsi="Actor" w:cs="Times New Roman"/>
          <w:bCs/>
          <w:sz w:val="23"/>
          <w:szCs w:val="23"/>
        </w:rPr>
      </w:pPr>
      <w:r w:rsidRPr="002514DC">
        <w:rPr>
          <w:rFonts w:ascii="Actor" w:eastAsia="Times New Roman" w:hAnsi="Actor" w:cs="Times New Roman"/>
          <w:bCs/>
          <w:sz w:val="23"/>
          <w:szCs w:val="23"/>
        </w:rPr>
        <w:t>Among other </w:t>
      </w:r>
      <w:hyperlink r:id="rId137" w:history="1">
        <w:r w:rsidRPr="002514DC">
          <w:rPr>
            <w:rFonts w:ascii="Actor" w:eastAsia="Times New Roman" w:hAnsi="Actor" w:cs="Times New Roman"/>
            <w:bCs/>
            <w:sz w:val="23"/>
            <w:szCs w:val="23"/>
          </w:rPr>
          <w:t>items</w:t>
        </w:r>
      </w:hyperlink>
      <w:r w:rsidRPr="002514DC">
        <w:rPr>
          <w:rFonts w:ascii="Actor" w:eastAsia="Times New Roman" w:hAnsi="Actor" w:cs="Times New Roman"/>
          <w:bCs/>
          <w:sz w:val="23"/>
          <w:szCs w:val="23"/>
        </w:rPr>
        <w:t> of </w:t>
      </w:r>
      <w:hyperlink r:id="rId138" w:history="1">
        <w:r w:rsidRPr="002514DC">
          <w:rPr>
            <w:rFonts w:ascii="Actor" w:eastAsia="Times New Roman" w:hAnsi="Actor" w:cs="Times New Roman"/>
            <w:bCs/>
            <w:sz w:val="23"/>
            <w:szCs w:val="23"/>
          </w:rPr>
          <w:t>information</w:t>
        </w:r>
      </w:hyperlink>
      <w:r w:rsidRPr="002514DC">
        <w:rPr>
          <w:rFonts w:ascii="Actor" w:eastAsia="Times New Roman" w:hAnsi="Actor" w:cs="Times New Roman"/>
          <w:bCs/>
          <w:sz w:val="23"/>
          <w:szCs w:val="23"/>
        </w:rPr>
        <w:t>, a balance sheet </w:t>
      </w:r>
      <w:hyperlink r:id="rId139" w:history="1">
        <w:r w:rsidRPr="002514DC">
          <w:rPr>
            <w:rFonts w:ascii="Actor" w:eastAsia="Times New Roman" w:hAnsi="Actor" w:cs="Times New Roman"/>
            <w:bCs/>
            <w:sz w:val="23"/>
            <w:szCs w:val="23"/>
          </w:rPr>
          <w:t>states</w:t>
        </w:r>
      </w:hyperlink>
      <w:r w:rsidRPr="002514DC">
        <w:rPr>
          <w:rFonts w:ascii="Actor" w:eastAsia="Times New Roman" w:hAnsi="Actor" w:cs="Times New Roman"/>
          <w:bCs/>
          <w:sz w:val="23"/>
          <w:szCs w:val="23"/>
        </w:rPr>
        <w:t> (1) what </w:t>
      </w:r>
      <w:hyperlink r:id="rId140" w:history="1">
        <w:r w:rsidRPr="002514DC">
          <w:rPr>
            <w:rFonts w:ascii="Actor" w:eastAsia="Times New Roman" w:hAnsi="Actor" w:cs="Times New Roman"/>
            <w:bCs/>
            <w:sz w:val="23"/>
            <w:szCs w:val="23"/>
          </w:rPr>
          <w:t>assets</w:t>
        </w:r>
      </w:hyperlink>
      <w:r w:rsidRPr="002514DC">
        <w:rPr>
          <w:rFonts w:ascii="Actor" w:eastAsia="Times New Roman" w:hAnsi="Actor" w:cs="Times New Roman"/>
          <w:bCs/>
          <w:sz w:val="23"/>
          <w:szCs w:val="23"/>
        </w:rPr>
        <w:t> the entity owns, (2) how it </w:t>
      </w:r>
      <w:hyperlink r:id="rId141" w:history="1">
        <w:r w:rsidRPr="002514DC">
          <w:rPr>
            <w:rFonts w:ascii="Actor" w:eastAsia="Times New Roman" w:hAnsi="Actor" w:cs="Times New Roman"/>
            <w:bCs/>
            <w:sz w:val="23"/>
            <w:szCs w:val="23"/>
          </w:rPr>
          <w:t>paid for</w:t>
        </w:r>
      </w:hyperlink>
      <w:r w:rsidRPr="002514DC">
        <w:rPr>
          <w:rFonts w:ascii="Actor" w:eastAsia="Times New Roman" w:hAnsi="Actor" w:cs="Times New Roman"/>
          <w:bCs/>
          <w:sz w:val="23"/>
          <w:szCs w:val="23"/>
        </w:rPr>
        <w:t> them, (3) what it owes (its </w:t>
      </w:r>
      <w:hyperlink r:id="rId142" w:history="1">
        <w:r w:rsidRPr="002514DC">
          <w:rPr>
            <w:rFonts w:ascii="Actor" w:eastAsia="Times New Roman" w:hAnsi="Actor" w:cs="Times New Roman"/>
            <w:bCs/>
            <w:sz w:val="23"/>
            <w:szCs w:val="23"/>
          </w:rPr>
          <w:t>liabilities</w:t>
        </w:r>
      </w:hyperlink>
      <w:r w:rsidRPr="002514DC">
        <w:rPr>
          <w:rFonts w:ascii="Actor" w:eastAsia="Times New Roman" w:hAnsi="Actor" w:cs="Times New Roman"/>
          <w:bCs/>
          <w:sz w:val="23"/>
          <w:szCs w:val="23"/>
        </w:rPr>
        <w:t>), and (4) what is the </w:t>
      </w:r>
      <w:hyperlink r:id="rId143" w:history="1">
        <w:r w:rsidRPr="002514DC">
          <w:rPr>
            <w:rFonts w:ascii="Actor" w:eastAsia="Times New Roman" w:hAnsi="Actor" w:cs="Times New Roman"/>
            <w:bCs/>
            <w:sz w:val="23"/>
            <w:szCs w:val="23"/>
          </w:rPr>
          <w:t>amount</w:t>
        </w:r>
      </w:hyperlink>
      <w:r w:rsidRPr="002514DC">
        <w:rPr>
          <w:rFonts w:ascii="Actor" w:eastAsia="Times New Roman" w:hAnsi="Actor" w:cs="Times New Roman"/>
          <w:bCs/>
          <w:sz w:val="23"/>
          <w:szCs w:val="23"/>
        </w:rPr>
        <w:t> left after satisfying the liabilities. Balance sheet </w:t>
      </w:r>
      <w:hyperlink r:id="rId144" w:history="1">
        <w:r w:rsidRPr="002514DC">
          <w:rPr>
            <w:rFonts w:ascii="Actor" w:eastAsia="Times New Roman" w:hAnsi="Actor" w:cs="Times New Roman"/>
            <w:bCs/>
            <w:sz w:val="23"/>
            <w:szCs w:val="23"/>
          </w:rPr>
          <w:t>data</w:t>
        </w:r>
      </w:hyperlink>
      <w:r w:rsidRPr="002514DC">
        <w:rPr>
          <w:rFonts w:ascii="Actor" w:eastAsia="Times New Roman" w:hAnsi="Actor" w:cs="Times New Roman"/>
          <w:bCs/>
          <w:sz w:val="23"/>
          <w:szCs w:val="23"/>
        </w:rPr>
        <w:t> is based on a </w:t>
      </w:r>
      <w:hyperlink r:id="rId145" w:history="1">
        <w:r w:rsidRPr="002514DC">
          <w:rPr>
            <w:rFonts w:ascii="Actor" w:eastAsia="Times New Roman" w:hAnsi="Actor" w:cs="Times New Roman"/>
            <w:bCs/>
            <w:sz w:val="23"/>
            <w:szCs w:val="23"/>
          </w:rPr>
          <w:t>fundamental</w:t>
        </w:r>
      </w:hyperlink>
      <w:r w:rsidRPr="002514DC">
        <w:rPr>
          <w:rFonts w:ascii="Actor" w:eastAsia="Times New Roman" w:hAnsi="Actor" w:cs="Times New Roman"/>
          <w:bCs/>
          <w:sz w:val="23"/>
          <w:szCs w:val="23"/>
        </w:rPr>
        <w:t> </w:t>
      </w:r>
      <w:hyperlink r:id="rId146" w:history="1">
        <w:r w:rsidRPr="002514DC">
          <w:rPr>
            <w:rFonts w:ascii="Actor" w:eastAsia="Times New Roman" w:hAnsi="Actor" w:cs="Times New Roman"/>
            <w:bCs/>
            <w:sz w:val="23"/>
            <w:szCs w:val="23"/>
          </w:rPr>
          <w:t>accounting equation</w:t>
        </w:r>
      </w:hyperlink>
      <w:r w:rsidRPr="002514DC">
        <w:rPr>
          <w:rFonts w:ascii="Actor" w:eastAsia="Times New Roman" w:hAnsi="Actor" w:cs="Times New Roman"/>
          <w:bCs/>
          <w:sz w:val="23"/>
          <w:szCs w:val="23"/>
        </w:rPr>
        <w:t> (assets = liabilities + </w:t>
      </w:r>
      <w:hyperlink r:id="rId147" w:history="1">
        <w:r w:rsidRPr="002514DC">
          <w:rPr>
            <w:rFonts w:ascii="Actor" w:eastAsia="Times New Roman" w:hAnsi="Actor" w:cs="Times New Roman"/>
            <w:bCs/>
            <w:sz w:val="23"/>
            <w:szCs w:val="23"/>
          </w:rPr>
          <w:t>owners' equity</w:t>
        </w:r>
      </w:hyperlink>
      <w:r w:rsidRPr="002514DC">
        <w:rPr>
          <w:rFonts w:ascii="Actor" w:eastAsia="Times New Roman" w:hAnsi="Actor" w:cs="Times New Roman"/>
          <w:bCs/>
          <w:sz w:val="23"/>
          <w:szCs w:val="23"/>
        </w:rPr>
        <w:t>), and is </w:t>
      </w:r>
      <w:hyperlink r:id="rId148" w:history="1">
        <w:r w:rsidRPr="002514DC">
          <w:rPr>
            <w:rFonts w:ascii="Actor" w:eastAsia="Times New Roman" w:hAnsi="Actor" w:cs="Times New Roman"/>
            <w:bCs/>
            <w:sz w:val="23"/>
            <w:szCs w:val="23"/>
          </w:rPr>
          <w:t>classified</w:t>
        </w:r>
      </w:hyperlink>
      <w:r w:rsidRPr="002514DC">
        <w:rPr>
          <w:rFonts w:ascii="Actor" w:eastAsia="Times New Roman" w:hAnsi="Actor" w:cs="Times New Roman"/>
          <w:bCs/>
          <w:sz w:val="23"/>
          <w:szCs w:val="23"/>
        </w:rPr>
        <w:t> under subheadings such as </w:t>
      </w:r>
      <w:hyperlink r:id="rId149" w:history="1">
        <w:r w:rsidRPr="002514DC">
          <w:rPr>
            <w:rFonts w:ascii="Actor" w:eastAsia="Times New Roman" w:hAnsi="Actor" w:cs="Times New Roman"/>
            <w:bCs/>
            <w:sz w:val="23"/>
            <w:szCs w:val="23"/>
          </w:rPr>
          <w:t>current assets</w:t>
        </w:r>
      </w:hyperlink>
      <w:r w:rsidRPr="002514DC">
        <w:rPr>
          <w:rFonts w:ascii="Actor" w:eastAsia="Times New Roman" w:hAnsi="Actor" w:cs="Times New Roman"/>
          <w:bCs/>
          <w:sz w:val="23"/>
          <w:szCs w:val="23"/>
        </w:rPr>
        <w:t>, </w:t>
      </w:r>
      <w:hyperlink r:id="rId150" w:history="1">
        <w:r w:rsidRPr="002514DC">
          <w:rPr>
            <w:rFonts w:ascii="Actor" w:eastAsia="Times New Roman" w:hAnsi="Actor" w:cs="Times New Roman"/>
            <w:bCs/>
            <w:sz w:val="23"/>
            <w:szCs w:val="23"/>
          </w:rPr>
          <w:t>fixed assets</w:t>
        </w:r>
      </w:hyperlink>
      <w:r w:rsidRPr="002514DC">
        <w:rPr>
          <w:rFonts w:ascii="Actor" w:eastAsia="Times New Roman" w:hAnsi="Actor" w:cs="Times New Roman"/>
          <w:bCs/>
          <w:sz w:val="23"/>
          <w:szCs w:val="23"/>
        </w:rPr>
        <w:t>, </w:t>
      </w:r>
      <w:hyperlink r:id="rId151" w:history="1">
        <w:r w:rsidRPr="002514DC">
          <w:rPr>
            <w:rFonts w:ascii="Actor" w:eastAsia="Times New Roman" w:hAnsi="Actor" w:cs="Times New Roman"/>
            <w:bCs/>
            <w:sz w:val="23"/>
            <w:szCs w:val="23"/>
          </w:rPr>
          <w:t>current liabilities</w:t>
        </w:r>
      </w:hyperlink>
      <w:r w:rsidRPr="002514DC">
        <w:rPr>
          <w:rFonts w:ascii="Actor" w:eastAsia="Times New Roman" w:hAnsi="Actor" w:cs="Times New Roman"/>
          <w:bCs/>
          <w:sz w:val="23"/>
          <w:szCs w:val="23"/>
        </w:rPr>
        <w:t>, </w:t>
      </w:r>
      <w:hyperlink r:id="rId152" w:history="1">
        <w:r w:rsidRPr="002514DC">
          <w:rPr>
            <w:rFonts w:ascii="Actor" w:eastAsia="Times New Roman" w:hAnsi="Actor" w:cs="Times New Roman"/>
            <w:bCs/>
            <w:sz w:val="23"/>
            <w:szCs w:val="23"/>
          </w:rPr>
          <w:t>Long-term</w:t>
        </w:r>
      </w:hyperlink>
      <w:r w:rsidRPr="002514DC">
        <w:rPr>
          <w:rFonts w:ascii="Actor" w:eastAsia="Times New Roman" w:hAnsi="Actor" w:cs="Times New Roman"/>
          <w:bCs/>
          <w:sz w:val="23"/>
          <w:szCs w:val="23"/>
        </w:rPr>
        <w:t> Liabilities.</w:t>
      </w:r>
    </w:p>
    <w:p w14:paraId="4BEB8443" w14:textId="77777777" w:rsidR="002514DC" w:rsidRDefault="002514DC" w:rsidP="002514DC">
      <w:pPr>
        <w:spacing w:after="0" w:line="288" w:lineRule="atLeast"/>
        <w:rPr>
          <w:rFonts w:ascii="Actor" w:eastAsia="Times New Roman" w:hAnsi="Actor" w:cs="Times New Roman"/>
          <w:bCs/>
          <w:sz w:val="23"/>
          <w:szCs w:val="23"/>
        </w:rPr>
      </w:pPr>
      <w:r w:rsidRPr="002514DC">
        <w:rPr>
          <w:rFonts w:ascii="Actor" w:eastAsia="Times New Roman" w:hAnsi="Actor" w:cs="Times New Roman"/>
          <w:bCs/>
          <w:sz w:val="23"/>
          <w:szCs w:val="23"/>
        </w:rPr>
        <w:t>With </w:t>
      </w:r>
      <w:hyperlink r:id="rId153" w:history="1">
        <w:r w:rsidRPr="002514DC">
          <w:rPr>
            <w:rFonts w:ascii="Actor" w:eastAsia="Times New Roman" w:hAnsi="Actor" w:cs="Times New Roman"/>
            <w:bCs/>
            <w:sz w:val="23"/>
            <w:szCs w:val="23"/>
          </w:rPr>
          <w:t>income statement</w:t>
        </w:r>
      </w:hyperlink>
      <w:r w:rsidRPr="002514DC">
        <w:rPr>
          <w:rFonts w:ascii="Actor" w:eastAsia="Times New Roman" w:hAnsi="Actor" w:cs="Times New Roman"/>
          <w:bCs/>
          <w:sz w:val="23"/>
          <w:szCs w:val="23"/>
        </w:rPr>
        <w:t> and </w:t>
      </w:r>
      <w:hyperlink r:id="rId154" w:history="1">
        <w:r w:rsidRPr="002514DC">
          <w:rPr>
            <w:rFonts w:ascii="Actor" w:eastAsia="Times New Roman" w:hAnsi="Actor" w:cs="Times New Roman"/>
            <w:bCs/>
            <w:sz w:val="23"/>
            <w:szCs w:val="23"/>
          </w:rPr>
          <w:t>cash flow statement</w:t>
        </w:r>
      </w:hyperlink>
      <w:r w:rsidRPr="002514DC">
        <w:rPr>
          <w:rFonts w:ascii="Actor" w:eastAsia="Times New Roman" w:hAnsi="Actor" w:cs="Times New Roman"/>
          <w:bCs/>
          <w:sz w:val="23"/>
          <w:szCs w:val="23"/>
        </w:rPr>
        <w:t>, it </w:t>
      </w:r>
      <w:hyperlink r:id="rId155" w:history="1">
        <w:r w:rsidRPr="002514DC">
          <w:rPr>
            <w:rFonts w:ascii="Actor" w:eastAsia="Times New Roman" w:hAnsi="Actor" w:cs="Times New Roman"/>
            <w:bCs/>
            <w:sz w:val="23"/>
            <w:szCs w:val="23"/>
          </w:rPr>
          <w:t>comprises</w:t>
        </w:r>
      </w:hyperlink>
      <w:r w:rsidRPr="002514DC">
        <w:rPr>
          <w:rFonts w:ascii="Actor" w:eastAsia="Times New Roman" w:hAnsi="Actor" w:cs="Times New Roman"/>
          <w:bCs/>
          <w:sz w:val="23"/>
          <w:szCs w:val="23"/>
        </w:rPr>
        <w:t> the set of </w:t>
      </w:r>
      <w:hyperlink r:id="rId156" w:history="1">
        <w:r w:rsidRPr="002514DC">
          <w:rPr>
            <w:rFonts w:ascii="Actor" w:eastAsia="Times New Roman" w:hAnsi="Actor" w:cs="Times New Roman"/>
            <w:bCs/>
            <w:sz w:val="23"/>
            <w:szCs w:val="23"/>
          </w:rPr>
          <w:t>documents</w:t>
        </w:r>
      </w:hyperlink>
      <w:r w:rsidRPr="002514DC">
        <w:rPr>
          <w:rFonts w:ascii="Actor" w:eastAsia="Times New Roman" w:hAnsi="Actor" w:cs="Times New Roman"/>
          <w:bCs/>
          <w:sz w:val="23"/>
          <w:szCs w:val="23"/>
        </w:rPr>
        <w:t> indispensable in running a </w:t>
      </w:r>
      <w:hyperlink r:id="rId157" w:history="1">
        <w:r w:rsidRPr="002514DC">
          <w:rPr>
            <w:rFonts w:ascii="Actor" w:eastAsia="Times New Roman" w:hAnsi="Actor" w:cs="Times New Roman"/>
            <w:bCs/>
            <w:sz w:val="23"/>
            <w:szCs w:val="23"/>
          </w:rPr>
          <w:t>business</w:t>
        </w:r>
      </w:hyperlink>
      <w:r w:rsidRPr="002514DC">
        <w:rPr>
          <w:rFonts w:ascii="Actor" w:eastAsia="Times New Roman" w:hAnsi="Actor" w:cs="Times New Roman"/>
          <w:bCs/>
          <w:sz w:val="23"/>
          <w:szCs w:val="23"/>
        </w:rPr>
        <w:t>. An audited balance sheet is often demanded by </w:t>
      </w:r>
      <w:hyperlink r:id="rId158" w:history="1">
        <w:r w:rsidRPr="002514DC">
          <w:rPr>
            <w:rFonts w:ascii="Actor" w:eastAsia="Times New Roman" w:hAnsi="Actor" w:cs="Times New Roman"/>
            <w:bCs/>
            <w:sz w:val="23"/>
            <w:szCs w:val="23"/>
          </w:rPr>
          <w:t>investors</w:t>
        </w:r>
      </w:hyperlink>
      <w:r w:rsidRPr="002514DC">
        <w:rPr>
          <w:rFonts w:ascii="Actor" w:eastAsia="Times New Roman" w:hAnsi="Actor" w:cs="Times New Roman"/>
          <w:bCs/>
          <w:sz w:val="23"/>
          <w:szCs w:val="23"/>
        </w:rPr>
        <w:t>, </w:t>
      </w:r>
      <w:hyperlink r:id="rId159" w:history="1">
        <w:r w:rsidRPr="002514DC">
          <w:rPr>
            <w:rFonts w:ascii="Actor" w:eastAsia="Times New Roman" w:hAnsi="Actor" w:cs="Times New Roman"/>
            <w:bCs/>
            <w:sz w:val="23"/>
            <w:szCs w:val="23"/>
          </w:rPr>
          <w:t>lenders</w:t>
        </w:r>
      </w:hyperlink>
      <w:r w:rsidRPr="002514DC">
        <w:rPr>
          <w:rFonts w:ascii="Actor" w:eastAsia="Times New Roman" w:hAnsi="Actor" w:cs="Times New Roman"/>
          <w:bCs/>
          <w:sz w:val="23"/>
          <w:szCs w:val="23"/>
        </w:rPr>
        <w:t>, </w:t>
      </w:r>
      <w:hyperlink r:id="rId160" w:history="1">
        <w:r w:rsidRPr="002514DC">
          <w:rPr>
            <w:rFonts w:ascii="Actor" w:eastAsia="Times New Roman" w:hAnsi="Actor" w:cs="Times New Roman"/>
            <w:bCs/>
            <w:sz w:val="23"/>
            <w:szCs w:val="23"/>
          </w:rPr>
          <w:t>suppliers</w:t>
        </w:r>
      </w:hyperlink>
      <w:r w:rsidRPr="002514DC">
        <w:rPr>
          <w:rFonts w:ascii="Actor" w:eastAsia="Times New Roman" w:hAnsi="Actor" w:cs="Times New Roman"/>
          <w:bCs/>
          <w:sz w:val="23"/>
          <w:szCs w:val="23"/>
        </w:rPr>
        <w:t>, and </w:t>
      </w:r>
      <w:hyperlink r:id="rId161" w:history="1">
        <w:r w:rsidRPr="002514DC">
          <w:rPr>
            <w:rFonts w:ascii="Actor" w:eastAsia="Times New Roman" w:hAnsi="Actor" w:cs="Times New Roman"/>
            <w:bCs/>
            <w:sz w:val="23"/>
            <w:szCs w:val="23"/>
          </w:rPr>
          <w:t>taxation</w:t>
        </w:r>
      </w:hyperlink>
      <w:r w:rsidRPr="002514DC">
        <w:rPr>
          <w:rFonts w:ascii="Actor" w:eastAsia="Times New Roman" w:hAnsi="Actor" w:cs="Times New Roman"/>
          <w:bCs/>
          <w:sz w:val="23"/>
          <w:szCs w:val="23"/>
        </w:rPr>
        <w:t> </w:t>
      </w:r>
      <w:hyperlink r:id="rId162" w:history="1">
        <w:r w:rsidRPr="002514DC">
          <w:rPr>
            <w:rFonts w:ascii="Actor" w:eastAsia="Times New Roman" w:hAnsi="Actor" w:cs="Times New Roman"/>
            <w:bCs/>
            <w:sz w:val="23"/>
            <w:szCs w:val="23"/>
          </w:rPr>
          <w:t>authorities</w:t>
        </w:r>
      </w:hyperlink>
      <w:r w:rsidRPr="002514DC">
        <w:rPr>
          <w:rFonts w:ascii="Actor" w:eastAsia="Times New Roman" w:hAnsi="Actor" w:cs="Times New Roman"/>
          <w:bCs/>
          <w:sz w:val="23"/>
          <w:szCs w:val="23"/>
        </w:rPr>
        <w:t>; and is usually </w:t>
      </w:r>
      <w:hyperlink r:id="rId163" w:history="1">
        <w:r w:rsidRPr="002514DC">
          <w:rPr>
            <w:rFonts w:ascii="Actor" w:eastAsia="Times New Roman" w:hAnsi="Actor" w:cs="Times New Roman"/>
            <w:bCs/>
            <w:sz w:val="23"/>
            <w:szCs w:val="23"/>
          </w:rPr>
          <w:t>required</w:t>
        </w:r>
      </w:hyperlink>
      <w:r w:rsidRPr="002514DC">
        <w:rPr>
          <w:rFonts w:ascii="Actor" w:eastAsia="Times New Roman" w:hAnsi="Actor" w:cs="Times New Roman"/>
          <w:bCs/>
          <w:sz w:val="23"/>
          <w:szCs w:val="23"/>
        </w:rPr>
        <w:t> by </w:t>
      </w:r>
      <w:hyperlink r:id="rId164" w:history="1">
        <w:r w:rsidRPr="002514DC">
          <w:rPr>
            <w:rFonts w:ascii="Actor" w:eastAsia="Times New Roman" w:hAnsi="Actor" w:cs="Times New Roman"/>
            <w:bCs/>
            <w:sz w:val="23"/>
            <w:szCs w:val="23"/>
          </w:rPr>
          <w:t>law</w:t>
        </w:r>
      </w:hyperlink>
      <w:r w:rsidRPr="002514DC">
        <w:rPr>
          <w:rFonts w:ascii="Actor" w:eastAsia="Times New Roman" w:hAnsi="Actor" w:cs="Times New Roman"/>
          <w:bCs/>
          <w:sz w:val="23"/>
          <w:szCs w:val="23"/>
        </w:rPr>
        <w:t>. To be considered </w:t>
      </w:r>
      <w:hyperlink r:id="rId165" w:history="1">
        <w:r w:rsidRPr="002514DC">
          <w:rPr>
            <w:rFonts w:ascii="Actor" w:eastAsia="Times New Roman" w:hAnsi="Actor" w:cs="Times New Roman"/>
            <w:bCs/>
            <w:sz w:val="23"/>
            <w:szCs w:val="23"/>
          </w:rPr>
          <w:t>valid</w:t>
        </w:r>
      </w:hyperlink>
      <w:r w:rsidRPr="002514DC">
        <w:rPr>
          <w:rFonts w:ascii="Actor" w:eastAsia="Times New Roman" w:hAnsi="Actor" w:cs="Times New Roman"/>
          <w:bCs/>
          <w:sz w:val="23"/>
          <w:szCs w:val="23"/>
        </w:rPr>
        <w:t>, a balance sheet must give a </w:t>
      </w:r>
      <w:hyperlink r:id="rId166" w:history="1">
        <w:r w:rsidRPr="002514DC">
          <w:rPr>
            <w:rFonts w:ascii="Actor" w:eastAsia="Times New Roman" w:hAnsi="Actor" w:cs="Times New Roman"/>
            <w:bCs/>
            <w:sz w:val="23"/>
            <w:szCs w:val="23"/>
          </w:rPr>
          <w:t>true and fair view</w:t>
        </w:r>
      </w:hyperlink>
      <w:r w:rsidRPr="002514DC">
        <w:rPr>
          <w:rFonts w:ascii="Actor" w:eastAsia="Times New Roman" w:hAnsi="Actor" w:cs="Times New Roman"/>
          <w:bCs/>
          <w:sz w:val="23"/>
          <w:szCs w:val="23"/>
        </w:rPr>
        <w:t xml:space="preserve"> of </w:t>
      </w:r>
      <w:proofErr w:type="spellStart"/>
      <w:r w:rsidRPr="002514DC">
        <w:rPr>
          <w:rFonts w:ascii="Actor" w:eastAsia="Times New Roman" w:hAnsi="Actor" w:cs="Times New Roman"/>
          <w:bCs/>
          <w:sz w:val="23"/>
          <w:szCs w:val="23"/>
        </w:rPr>
        <w:t>an</w:t>
      </w:r>
      <w:hyperlink r:id="rId167" w:history="1">
        <w:r w:rsidRPr="002514DC">
          <w:rPr>
            <w:rFonts w:ascii="Actor" w:eastAsia="Times New Roman" w:hAnsi="Actor" w:cs="Times New Roman"/>
            <w:bCs/>
            <w:sz w:val="23"/>
            <w:szCs w:val="23"/>
          </w:rPr>
          <w:t>organization's</w:t>
        </w:r>
        <w:proofErr w:type="spellEnd"/>
      </w:hyperlink>
      <w:r w:rsidRPr="002514DC">
        <w:rPr>
          <w:rFonts w:ascii="Actor" w:eastAsia="Times New Roman" w:hAnsi="Actor" w:cs="Times New Roman"/>
          <w:bCs/>
          <w:sz w:val="23"/>
          <w:szCs w:val="23"/>
        </w:rPr>
        <w:t> state of affairs, and must follow the </w:t>
      </w:r>
      <w:hyperlink r:id="rId168" w:history="1">
        <w:r w:rsidRPr="002514DC">
          <w:rPr>
            <w:rFonts w:ascii="Actor" w:eastAsia="Times New Roman" w:hAnsi="Actor" w:cs="Times New Roman"/>
            <w:bCs/>
            <w:sz w:val="23"/>
            <w:szCs w:val="23"/>
          </w:rPr>
          <w:t>provisions</w:t>
        </w:r>
      </w:hyperlink>
      <w:r w:rsidRPr="002514DC">
        <w:rPr>
          <w:rFonts w:ascii="Actor" w:eastAsia="Times New Roman" w:hAnsi="Actor" w:cs="Times New Roman"/>
          <w:bCs/>
          <w:sz w:val="23"/>
          <w:szCs w:val="23"/>
        </w:rPr>
        <w:t> of </w:t>
      </w:r>
      <w:hyperlink r:id="rId169" w:history="1">
        <w:r w:rsidRPr="002514DC">
          <w:rPr>
            <w:rFonts w:ascii="Actor" w:eastAsia="Times New Roman" w:hAnsi="Actor" w:cs="Times New Roman"/>
            <w:bCs/>
            <w:sz w:val="23"/>
            <w:szCs w:val="23"/>
          </w:rPr>
          <w:t>GAAP</w:t>
        </w:r>
      </w:hyperlink>
      <w:r w:rsidRPr="002514DC">
        <w:rPr>
          <w:rFonts w:ascii="Actor" w:eastAsia="Times New Roman" w:hAnsi="Actor" w:cs="Times New Roman"/>
          <w:bCs/>
          <w:sz w:val="23"/>
          <w:szCs w:val="23"/>
        </w:rPr>
        <w:t> in its </w:t>
      </w:r>
      <w:hyperlink r:id="rId170" w:history="1">
        <w:r w:rsidRPr="002514DC">
          <w:rPr>
            <w:rFonts w:ascii="Actor" w:eastAsia="Times New Roman" w:hAnsi="Actor" w:cs="Times New Roman"/>
            <w:bCs/>
            <w:sz w:val="23"/>
            <w:szCs w:val="23"/>
          </w:rPr>
          <w:t>preparation</w:t>
        </w:r>
      </w:hyperlink>
      <w:r w:rsidRPr="002514DC">
        <w:rPr>
          <w:rFonts w:ascii="Actor" w:eastAsia="Times New Roman" w:hAnsi="Actor" w:cs="Times New Roman"/>
          <w:bCs/>
          <w:sz w:val="23"/>
          <w:szCs w:val="23"/>
        </w:rPr>
        <w:t>. Also </w:t>
      </w:r>
      <w:hyperlink r:id="rId171" w:history="1">
        <w:r w:rsidRPr="002514DC">
          <w:rPr>
            <w:rFonts w:ascii="Actor" w:eastAsia="Times New Roman" w:hAnsi="Actor" w:cs="Times New Roman"/>
            <w:bCs/>
            <w:sz w:val="23"/>
            <w:szCs w:val="23"/>
          </w:rPr>
          <w:t>called</w:t>
        </w:r>
      </w:hyperlink>
      <w:r w:rsidRPr="002514DC">
        <w:rPr>
          <w:rFonts w:ascii="Actor" w:eastAsia="Times New Roman" w:hAnsi="Actor" w:cs="Times New Roman"/>
          <w:bCs/>
          <w:sz w:val="23"/>
          <w:szCs w:val="23"/>
        </w:rPr>
        <w:t> statement of </w:t>
      </w:r>
      <w:hyperlink r:id="rId172" w:history="1">
        <w:r w:rsidRPr="002514DC">
          <w:rPr>
            <w:rFonts w:ascii="Actor" w:eastAsia="Times New Roman" w:hAnsi="Actor" w:cs="Times New Roman"/>
            <w:bCs/>
            <w:sz w:val="23"/>
            <w:szCs w:val="23"/>
          </w:rPr>
          <w:t>condition</w:t>
        </w:r>
      </w:hyperlink>
      <w:r w:rsidRPr="002514DC">
        <w:rPr>
          <w:rFonts w:ascii="Actor" w:eastAsia="Times New Roman" w:hAnsi="Actor" w:cs="Times New Roman"/>
          <w:bCs/>
          <w:sz w:val="23"/>
          <w:szCs w:val="23"/>
        </w:rPr>
        <w:t>, statement of </w:t>
      </w:r>
      <w:hyperlink r:id="rId173" w:history="1">
        <w:r w:rsidRPr="002514DC">
          <w:rPr>
            <w:rFonts w:ascii="Actor" w:eastAsia="Times New Roman" w:hAnsi="Actor" w:cs="Times New Roman"/>
            <w:bCs/>
            <w:sz w:val="23"/>
            <w:szCs w:val="23"/>
          </w:rPr>
          <w:t>financial condition</w:t>
        </w:r>
      </w:hyperlink>
      <w:r w:rsidRPr="002514DC">
        <w:rPr>
          <w:rFonts w:ascii="Actor" w:eastAsia="Times New Roman" w:hAnsi="Actor" w:cs="Times New Roman"/>
          <w:bCs/>
          <w:sz w:val="23"/>
          <w:szCs w:val="23"/>
        </w:rPr>
        <w:t>, or statement of financial position.</w:t>
      </w:r>
    </w:p>
    <w:p w14:paraId="253DED3C" w14:textId="77777777" w:rsidR="002514DC" w:rsidRDefault="002514DC" w:rsidP="002514DC">
      <w:pPr>
        <w:spacing w:after="0" w:line="288" w:lineRule="atLeast"/>
        <w:rPr>
          <w:rFonts w:ascii="Actor" w:eastAsia="Times New Roman" w:hAnsi="Actor" w:cs="Times New Roman"/>
          <w:bCs/>
          <w:sz w:val="23"/>
          <w:szCs w:val="23"/>
        </w:rPr>
      </w:pPr>
    </w:p>
    <w:p w14:paraId="53C2EA0B" w14:textId="77777777" w:rsidR="002514DC" w:rsidRDefault="002514DC" w:rsidP="002514DC">
      <w:pPr>
        <w:spacing w:after="0" w:line="288" w:lineRule="atLeast"/>
        <w:rPr>
          <w:rFonts w:ascii="Actor" w:eastAsia="Times New Roman" w:hAnsi="Actor" w:cs="Times New Roman"/>
          <w:bCs/>
          <w:sz w:val="23"/>
          <w:szCs w:val="23"/>
        </w:rPr>
      </w:pPr>
    </w:p>
    <w:p w14:paraId="77997A44" w14:textId="77777777" w:rsidR="002514DC" w:rsidRPr="002514DC" w:rsidRDefault="002514DC" w:rsidP="002514DC">
      <w:pPr>
        <w:spacing w:after="0" w:line="288" w:lineRule="atLeast"/>
        <w:rPr>
          <w:rFonts w:ascii="Actor" w:eastAsia="Times New Roman" w:hAnsi="Actor" w:cs="Times New Roman"/>
          <w:b/>
          <w:bCs/>
          <w:sz w:val="23"/>
          <w:szCs w:val="23"/>
        </w:rPr>
      </w:pPr>
      <w:r w:rsidRPr="002514DC">
        <w:rPr>
          <w:rFonts w:ascii="Actor" w:eastAsia="Times New Roman" w:hAnsi="Actor" w:cs="Times New Roman"/>
          <w:b/>
          <w:bCs/>
          <w:sz w:val="23"/>
          <w:szCs w:val="23"/>
        </w:rPr>
        <w:t>Income Statement</w:t>
      </w:r>
    </w:p>
    <w:p w14:paraId="55F46D7A" w14:textId="77777777" w:rsidR="002514DC" w:rsidRPr="002514DC" w:rsidRDefault="002514DC" w:rsidP="002514DC">
      <w:pPr>
        <w:spacing w:after="0" w:line="288" w:lineRule="atLeast"/>
        <w:rPr>
          <w:rFonts w:ascii="Actor" w:eastAsia="Times New Roman" w:hAnsi="Actor" w:cs="Times New Roman"/>
          <w:b/>
          <w:bCs/>
          <w:sz w:val="23"/>
          <w:szCs w:val="23"/>
        </w:rPr>
      </w:pPr>
      <w:r w:rsidRPr="002514DC">
        <w:rPr>
          <w:rFonts w:ascii="Actor" w:eastAsia="Times New Roman" w:hAnsi="Actor" w:cs="Times New Roman"/>
          <w:b/>
          <w:bCs/>
          <w:sz w:val="23"/>
          <w:szCs w:val="23"/>
        </w:rPr>
        <w:lastRenderedPageBreak/>
        <w:t>DEFINITION of 'Income Statement'</w:t>
      </w:r>
    </w:p>
    <w:p w14:paraId="1D18B505" w14:textId="77777777" w:rsidR="002514DC" w:rsidRPr="002514DC" w:rsidRDefault="002514DC" w:rsidP="002514DC">
      <w:pPr>
        <w:spacing w:before="100" w:beforeAutospacing="1" w:after="100" w:afterAutospacing="1" w:line="240" w:lineRule="auto"/>
        <w:rPr>
          <w:rFonts w:ascii="Actor" w:eastAsia="Times New Roman" w:hAnsi="Actor" w:cs="Times New Roman"/>
          <w:bCs/>
          <w:sz w:val="23"/>
          <w:szCs w:val="23"/>
        </w:rPr>
      </w:pPr>
      <w:r w:rsidRPr="002514DC">
        <w:rPr>
          <w:rFonts w:ascii="Actor" w:eastAsia="Times New Roman" w:hAnsi="Actor" w:cs="Times New Roman"/>
          <w:bCs/>
          <w:sz w:val="23"/>
          <w:szCs w:val="23"/>
        </w:rPr>
        <w:t>A financial statement that measures a company's </w:t>
      </w:r>
      <w:hyperlink r:id="rId174" w:history="1">
        <w:r w:rsidRPr="002514DC">
          <w:rPr>
            <w:rFonts w:ascii="Actor" w:eastAsia="Times New Roman" w:hAnsi="Actor" w:cs="Times New Roman"/>
            <w:bCs/>
            <w:sz w:val="23"/>
            <w:szCs w:val="23"/>
          </w:rPr>
          <w:t>financial performance</w:t>
        </w:r>
      </w:hyperlink>
      <w:r w:rsidRPr="002514DC">
        <w:rPr>
          <w:rFonts w:ascii="Actor" w:eastAsia="Times New Roman" w:hAnsi="Actor" w:cs="Times New Roman"/>
          <w:bCs/>
          <w:sz w:val="23"/>
          <w:szCs w:val="23"/>
        </w:rPr>
        <w:t> over a specific </w:t>
      </w:r>
      <w:hyperlink r:id="rId175" w:history="1">
        <w:r w:rsidRPr="002514DC">
          <w:rPr>
            <w:rFonts w:ascii="Actor" w:eastAsia="Times New Roman" w:hAnsi="Actor" w:cs="Times New Roman"/>
            <w:bCs/>
            <w:sz w:val="23"/>
            <w:szCs w:val="23"/>
          </w:rPr>
          <w:t>accounting period</w:t>
        </w:r>
      </w:hyperlink>
      <w:r w:rsidRPr="002514DC">
        <w:rPr>
          <w:rFonts w:ascii="Actor" w:eastAsia="Times New Roman" w:hAnsi="Actor" w:cs="Times New Roman"/>
          <w:bCs/>
          <w:sz w:val="23"/>
          <w:szCs w:val="23"/>
        </w:rPr>
        <w:t>. Financial performance is assessed by giving a summary of how the business incurs its </w:t>
      </w:r>
      <w:hyperlink r:id="rId176" w:history="1">
        <w:r w:rsidRPr="002514DC">
          <w:rPr>
            <w:rFonts w:ascii="Actor" w:eastAsia="Times New Roman" w:hAnsi="Actor" w:cs="Times New Roman"/>
            <w:bCs/>
            <w:sz w:val="23"/>
            <w:szCs w:val="23"/>
          </w:rPr>
          <w:t>revenues</w:t>
        </w:r>
      </w:hyperlink>
      <w:r w:rsidRPr="002514DC">
        <w:rPr>
          <w:rFonts w:ascii="Actor" w:eastAsia="Times New Roman" w:hAnsi="Actor" w:cs="Times New Roman"/>
          <w:bCs/>
          <w:sz w:val="23"/>
          <w:szCs w:val="23"/>
        </w:rPr>
        <w:t> and expenses through both operating and non-operating activities. It also shows the net profit or loss incurred over a specific accounting period, typically over a fiscal quarter or year.</w:t>
      </w:r>
    </w:p>
    <w:p w14:paraId="57E5302C" w14:textId="77777777" w:rsidR="002514DC" w:rsidRDefault="002514DC" w:rsidP="002514DC">
      <w:pPr>
        <w:spacing w:before="100" w:beforeAutospacing="1" w:after="100" w:afterAutospacing="1" w:line="240" w:lineRule="auto"/>
        <w:rPr>
          <w:rFonts w:ascii="Actor" w:eastAsia="Times New Roman" w:hAnsi="Actor" w:cs="Times New Roman"/>
          <w:bCs/>
          <w:sz w:val="23"/>
          <w:szCs w:val="23"/>
        </w:rPr>
      </w:pPr>
      <w:r w:rsidRPr="002514DC">
        <w:rPr>
          <w:rFonts w:ascii="Actor" w:eastAsia="Times New Roman" w:hAnsi="Actor" w:cs="Times New Roman"/>
          <w:bCs/>
          <w:sz w:val="23"/>
          <w:szCs w:val="23"/>
        </w:rPr>
        <w:t>Also known as the "profit and loss statement" or "statement of revenue and expense."</w:t>
      </w:r>
    </w:p>
    <w:p w14:paraId="0E75DA09" w14:textId="77777777" w:rsidR="00B907F1" w:rsidRPr="00B907F1" w:rsidRDefault="00B907F1" w:rsidP="002514DC">
      <w:pPr>
        <w:spacing w:before="100" w:beforeAutospacing="1" w:after="100" w:afterAutospacing="1" w:line="240" w:lineRule="auto"/>
        <w:rPr>
          <w:rFonts w:ascii="Actor" w:eastAsia="Times New Roman" w:hAnsi="Actor" w:cs="Times New Roman"/>
          <w:b/>
          <w:bCs/>
          <w:sz w:val="23"/>
          <w:szCs w:val="23"/>
        </w:rPr>
      </w:pPr>
      <w:r w:rsidRPr="00B907F1">
        <w:rPr>
          <w:rFonts w:ascii="Actor" w:eastAsia="Times New Roman" w:hAnsi="Actor" w:cs="Times New Roman"/>
          <w:b/>
          <w:bCs/>
          <w:sz w:val="23"/>
          <w:szCs w:val="23"/>
        </w:rPr>
        <w:t>Gross Profit</w:t>
      </w:r>
    </w:p>
    <w:p w14:paraId="5A3A3AC6" w14:textId="77777777" w:rsidR="00B907F1" w:rsidRPr="00B907F1" w:rsidRDefault="00B907F1" w:rsidP="00B907F1">
      <w:pPr>
        <w:spacing w:before="100" w:beforeAutospacing="1" w:after="100" w:afterAutospacing="1"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 company's total revenue (equivalent to total sales) minus the cost of goods sold. Gross profit is the profit a company makes after deducting the costs associated with making and selling its products, or the costs associated with providing its services. Gross profit will appear on a company's income statement or can be calculated with this formula:</w:t>
      </w:r>
    </w:p>
    <w:p w14:paraId="06ED9DEB" w14:textId="77777777" w:rsidR="00B907F1" w:rsidRPr="00B907F1" w:rsidRDefault="00B907F1" w:rsidP="00B907F1">
      <w:pPr>
        <w:spacing w:before="100" w:beforeAutospacing="1" w:after="100" w:afterAutospacing="1"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Gross profit = revenue - cost of goods sold</w:t>
      </w:r>
    </w:p>
    <w:p w14:paraId="64CFE7A2" w14:textId="77777777" w:rsidR="00B907F1" w:rsidRDefault="00B907F1" w:rsidP="00B907F1">
      <w:pPr>
        <w:spacing w:before="100" w:beforeAutospacing="1" w:after="100" w:afterAutospacing="1"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Also called "gross margin," "sales profit" and "gross income".</w:t>
      </w:r>
    </w:p>
    <w:p w14:paraId="16F61296" w14:textId="77777777" w:rsidR="00B907F1" w:rsidRPr="00B907F1" w:rsidRDefault="00B907F1" w:rsidP="00B907F1">
      <w:pPr>
        <w:spacing w:before="100" w:beforeAutospacing="1" w:after="100" w:afterAutospacing="1" w:line="240" w:lineRule="auto"/>
        <w:rPr>
          <w:rFonts w:ascii="Actor" w:eastAsia="Times New Roman" w:hAnsi="Actor" w:cs="Times New Roman"/>
          <w:b/>
          <w:bCs/>
          <w:sz w:val="23"/>
          <w:szCs w:val="23"/>
        </w:rPr>
      </w:pPr>
      <w:r w:rsidRPr="00B907F1">
        <w:rPr>
          <w:rFonts w:ascii="Actor" w:eastAsia="Times New Roman" w:hAnsi="Actor" w:cs="Times New Roman"/>
          <w:b/>
          <w:bCs/>
          <w:sz w:val="23"/>
          <w:szCs w:val="23"/>
        </w:rPr>
        <w:t>Net Profit:</w:t>
      </w:r>
    </w:p>
    <w:p w14:paraId="7933CB12" w14:textId="77777777" w:rsidR="00B907F1" w:rsidRPr="00B907F1" w:rsidRDefault="00B907F1" w:rsidP="00B907F1">
      <w:pPr>
        <w:spacing w:before="100" w:beforeAutospacing="1" w:after="100" w:afterAutospacing="1"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Net profit, also referred to as the bottom line, net income, or net earnings is a measure of the profitability of a venture after accounting for all costs. In a survey of nearly 200 senior marketing managers, 91% responded that they found the "net profit" metric very useful.</w:t>
      </w:r>
      <w:hyperlink r:id="rId177" w:anchor="cite_note-Marketing_Metrics-1" w:history="1">
        <w:r w:rsidRPr="00B907F1">
          <w:rPr>
            <w:rFonts w:ascii="Actor" w:eastAsia="Times New Roman" w:hAnsi="Actor" w:cs="Times New Roman"/>
            <w:bCs/>
            <w:sz w:val="23"/>
            <w:szCs w:val="23"/>
          </w:rPr>
          <w:t>[1]</w:t>
        </w:r>
      </w:hyperlink>
      <w:r w:rsidRPr="00B907F1">
        <w:rPr>
          <w:rFonts w:ascii="Actor" w:eastAsia="Times New Roman" w:hAnsi="Actor" w:cs="Times New Roman"/>
          <w:bCs/>
          <w:sz w:val="23"/>
          <w:szCs w:val="23"/>
        </w:rPr>
        <w:t> In </w:t>
      </w:r>
      <w:hyperlink r:id="rId178" w:tooltip="Accountancy" w:history="1">
        <w:r w:rsidRPr="00B907F1">
          <w:rPr>
            <w:rFonts w:ascii="Actor" w:eastAsia="Times New Roman" w:hAnsi="Actor" w:cs="Times New Roman"/>
            <w:bCs/>
            <w:sz w:val="23"/>
            <w:szCs w:val="23"/>
          </w:rPr>
          <w:t>accounting</w:t>
        </w:r>
      </w:hyperlink>
      <w:r w:rsidRPr="00B907F1">
        <w:rPr>
          <w:rFonts w:ascii="Actor" w:eastAsia="Times New Roman" w:hAnsi="Actor" w:cs="Times New Roman"/>
          <w:bCs/>
          <w:sz w:val="23"/>
          <w:szCs w:val="23"/>
        </w:rPr>
        <w:t>, net profit is equal to the </w:t>
      </w:r>
      <w:hyperlink r:id="rId179" w:tooltip="Gross profit" w:history="1">
        <w:r w:rsidRPr="00B907F1">
          <w:rPr>
            <w:rFonts w:ascii="Actor" w:eastAsia="Times New Roman" w:hAnsi="Actor" w:cs="Times New Roman"/>
            <w:bCs/>
            <w:sz w:val="23"/>
            <w:szCs w:val="23"/>
          </w:rPr>
          <w:t>gross profit</w:t>
        </w:r>
      </w:hyperlink>
      <w:r w:rsidRPr="00B907F1">
        <w:rPr>
          <w:rFonts w:ascii="Actor" w:eastAsia="Times New Roman" w:hAnsi="Actor" w:cs="Times New Roman"/>
          <w:bCs/>
          <w:sz w:val="23"/>
          <w:szCs w:val="23"/>
        </w:rPr>
        <w:t> minus </w:t>
      </w:r>
      <w:hyperlink r:id="rId180" w:tooltip="Overhead (business)" w:history="1">
        <w:r w:rsidRPr="00B907F1">
          <w:rPr>
            <w:rFonts w:ascii="Actor" w:eastAsia="Times New Roman" w:hAnsi="Actor" w:cs="Times New Roman"/>
            <w:bCs/>
            <w:sz w:val="23"/>
            <w:szCs w:val="23"/>
          </w:rPr>
          <w:t>overheads</w:t>
        </w:r>
      </w:hyperlink>
      <w:r w:rsidRPr="00B907F1">
        <w:rPr>
          <w:rFonts w:ascii="Actor" w:eastAsia="Times New Roman" w:hAnsi="Actor" w:cs="Times New Roman"/>
          <w:bCs/>
          <w:sz w:val="23"/>
          <w:szCs w:val="23"/>
        </w:rPr>
        <w:t> minus </w:t>
      </w:r>
      <w:hyperlink r:id="rId181" w:tooltip="Interest" w:history="1">
        <w:r w:rsidRPr="00B907F1">
          <w:rPr>
            <w:rFonts w:ascii="Actor" w:eastAsia="Times New Roman" w:hAnsi="Actor" w:cs="Times New Roman"/>
            <w:bCs/>
            <w:sz w:val="23"/>
            <w:szCs w:val="23"/>
          </w:rPr>
          <w:t>interest</w:t>
        </w:r>
      </w:hyperlink>
      <w:r w:rsidRPr="00B907F1">
        <w:rPr>
          <w:rFonts w:ascii="Actor" w:eastAsia="Times New Roman" w:hAnsi="Actor" w:cs="Times New Roman"/>
          <w:bCs/>
          <w:sz w:val="23"/>
          <w:szCs w:val="23"/>
        </w:rPr>
        <w:t> payable for a given time period (usually: </w:t>
      </w:r>
      <w:hyperlink r:id="rId182" w:tooltip="Accounting period" w:history="1">
        <w:r w:rsidRPr="00B907F1">
          <w:rPr>
            <w:rFonts w:ascii="Actor" w:eastAsia="Times New Roman" w:hAnsi="Actor" w:cs="Times New Roman"/>
            <w:bCs/>
            <w:sz w:val="23"/>
            <w:szCs w:val="23"/>
          </w:rPr>
          <w:t>accounting period</w:t>
        </w:r>
      </w:hyperlink>
      <w:r w:rsidRPr="00B907F1">
        <w:rPr>
          <w:rFonts w:ascii="Actor" w:eastAsia="Times New Roman" w:hAnsi="Actor" w:cs="Times New Roman"/>
          <w:bCs/>
          <w:sz w:val="23"/>
          <w:szCs w:val="23"/>
        </w:rPr>
        <w:t>).[</w:t>
      </w:r>
      <w:hyperlink r:id="rId183" w:tooltip="Wikipedia:Citation needed" w:history="1">
        <w:r w:rsidRPr="00B907F1">
          <w:rPr>
            <w:rFonts w:ascii="Actor" w:eastAsia="Times New Roman" w:hAnsi="Actor" w:cs="Times New Roman"/>
            <w:bCs/>
            <w:sz w:val="23"/>
            <w:szCs w:val="23"/>
          </w:rPr>
          <w:t>citation needed</w:t>
        </w:r>
      </w:hyperlink>
      <w:r w:rsidRPr="00B907F1">
        <w:rPr>
          <w:rFonts w:ascii="Actor" w:eastAsia="Times New Roman" w:hAnsi="Actor" w:cs="Times New Roman"/>
          <w:bCs/>
          <w:sz w:val="23"/>
          <w:szCs w:val="23"/>
        </w:rPr>
        <w:t>]</w:t>
      </w:r>
    </w:p>
    <w:p w14:paraId="530275C9" w14:textId="77777777" w:rsidR="00B907F1" w:rsidRDefault="00B907F1" w:rsidP="00B907F1">
      <w:pPr>
        <w:spacing w:before="100" w:beforeAutospacing="1" w:after="100" w:afterAutospacing="1"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 common synonym for "net profit" when discussing </w:t>
      </w:r>
      <w:hyperlink r:id="rId184" w:tooltip="Financial statements" w:history="1">
        <w:r w:rsidRPr="00B907F1">
          <w:rPr>
            <w:rFonts w:ascii="Actor" w:eastAsia="Times New Roman" w:hAnsi="Actor" w:cs="Times New Roman"/>
            <w:bCs/>
            <w:sz w:val="23"/>
            <w:szCs w:val="23"/>
          </w:rPr>
          <w:t>financial statements</w:t>
        </w:r>
      </w:hyperlink>
      <w:r w:rsidRPr="00B907F1">
        <w:rPr>
          <w:rFonts w:ascii="Actor" w:eastAsia="Times New Roman" w:hAnsi="Actor" w:cs="Times New Roman"/>
          <w:bCs/>
          <w:sz w:val="23"/>
          <w:szCs w:val="23"/>
        </w:rPr>
        <w:t> (which include a </w:t>
      </w:r>
      <w:hyperlink r:id="rId185" w:tooltip="Balance sheet" w:history="1">
        <w:r w:rsidRPr="00B907F1">
          <w:rPr>
            <w:rFonts w:ascii="Actor" w:eastAsia="Times New Roman" w:hAnsi="Actor" w:cs="Times New Roman"/>
            <w:bCs/>
            <w:sz w:val="23"/>
            <w:szCs w:val="23"/>
          </w:rPr>
          <w:t>balance sheet</w:t>
        </w:r>
      </w:hyperlink>
      <w:r w:rsidRPr="00B907F1">
        <w:rPr>
          <w:rFonts w:ascii="Actor" w:eastAsia="Times New Roman" w:hAnsi="Actor" w:cs="Times New Roman"/>
          <w:bCs/>
          <w:sz w:val="23"/>
          <w:szCs w:val="23"/>
        </w:rPr>
        <w:t> and an </w:t>
      </w:r>
      <w:hyperlink r:id="rId186" w:tooltip="Income statement" w:history="1">
        <w:r w:rsidRPr="00B907F1">
          <w:rPr>
            <w:rFonts w:ascii="Actor" w:eastAsia="Times New Roman" w:hAnsi="Actor" w:cs="Times New Roman"/>
            <w:bCs/>
            <w:sz w:val="23"/>
            <w:szCs w:val="23"/>
          </w:rPr>
          <w:t>income statement</w:t>
        </w:r>
      </w:hyperlink>
      <w:r w:rsidRPr="00B907F1">
        <w:rPr>
          <w:rFonts w:ascii="Actor" w:eastAsia="Times New Roman" w:hAnsi="Actor" w:cs="Times New Roman"/>
          <w:bCs/>
          <w:sz w:val="23"/>
          <w:szCs w:val="23"/>
        </w:rPr>
        <w:t>) is the </w:t>
      </w:r>
      <w:hyperlink r:id="rId187" w:tooltip="Bottom line" w:history="1">
        <w:r w:rsidRPr="00B907F1">
          <w:rPr>
            <w:rFonts w:ascii="Actor" w:eastAsia="Times New Roman" w:hAnsi="Actor" w:cs="Times New Roman"/>
            <w:bCs/>
            <w:sz w:val="23"/>
            <w:szCs w:val="23"/>
          </w:rPr>
          <w:t>bottom line</w:t>
        </w:r>
      </w:hyperlink>
      <w:r w:rsidRPr="00B907F1">
        <w:rPr>
          <w:rFonts w:ascii="Actor" w:eastAsia="Times New Roman" w:hAnsi="Actor" w:cs="Times New Roman"/>
          <w:bCs/>
          <w:sz w:val="23"/>
          <w:szCs w:val="23"/>
        </w:rPr>
        <w:t>. This term results from the traditional appearance of an income statement which shows all allocated revenues and expenses over a specified time period with the resulting summation on the bottom line of the report.</w:t>
      </w:r>
    </w:p>
    <w:p w14:paraId="206D90CA" w14:textId="77777777" w:rsidR="00B907F1" w:rsidRDefault="00B907F1" w:rsidP="00B907F1">
      <w:pPr>
        <w:spacing w:before="100" w:beforeAutospacing="1" w:after="100" w:afterAutospacing="1" w:line="240" w:lineRule="auto"/>
        <w:rPr>
          <w:rFonts w:ascii="Actor" w:eastAsia="Times New Roman" w:hAnsi="Actor" w:cs="Times New Roman"/>
          <w:b/>
          <w:bCs/>
          <w:sz w:val="23"/>
          <w:szCs w:val="23"/>
        </w:rPr>
      </w:pPr>
      <w:r w:rsidRPr="00B907F1">
        <w:rPr>
          <w:rFonts w:ascii="Actor" w:eastAsia="Times New Roman" w:hAnsi="Actor" w:cs="Times New Roman"/>
          <w:b/>
          <w:bCs/>
          <w:sz w:val="23"/>
          <w:szCs w:val="23"/>
        </w:rPr>
        <w:t>Retained Earnings</w:t>
      </w:r>
    </w:p>
    <w:p w14:paraId="26585706" w14:textId="77777777" w:rsidR="00B907F1" w:rsidRPr="00B907F1" w:rsidRDefault="00B907F1" w:rsidP="00B907F1">
      <w:pPr>
        <w:spacing w:before="24" w:after="24" w:line="240" w:lineRule="auto"/>
        <w:outlineLvl w:val="1"/>
        <w:rPr>
          <w:rFonts w:ascii="Actor" w:eastAsia="Times New Roman" w:hAnsi="Actor" w:cs="Times New Roman"/>
          <w:bCs/>
          <w:sz w:val="23"/>
          <w:szCs w:val="23"/>
        </w:rPr>
      </w:pPr>
      <w:r w:rsidRPr="00B907F1">
        <w:rPr>
          <w:rFonts w:ascii="Actor" w:eastAsia="Times New Roman" w:hAnsi="Actor" w:cs="Times New Roman"/>
          <w:bCs/>
          <w:sz w:val="23"/>
          <w:szCs w:val="23"/>
        </w:rPr>
        <w:t>DEFINITION of 'Retained Earnings'</w:t>
      </w:r>
    </w:p>
    <w:p w14:paraId="260F3927" w14:textId="77777777" w:rsidR="00B907F1" w:rsidRPr="00B907F1" w:rsidRDefault="00B907F1" w:rsidP="00B907F1">
      <w:pPr>
        <w:spacing w:before="100" w:beforeAutospacing="1" w:after="100" w:afterAutospacing="1"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Retained earnings is the percentage of </w:t>
      </w:r>
      <w:hyperlink r:id="rId188" w:history="1">
        <w:r w:rsidRPr="00B907F1">
          <w:rPr>
            <w:rFonts w:ascii="Actor" w:eastAsia="Times New Roman" w:hAnsi="Actor" w:cs="Times New Roman"/>
            <w:bCs/>
            <w:sz w:val="23"/>
            <w:szCs w:val="23"/>
          </w:rPr>
          <w:t>net earnings</w:t>
        </w:r>
      </w:hyperlink>
      <w:r w:rsidRPr="00B907F1">
        <w:rPr>
          <w:rFonts w:ascii="Actor" w:eastAsia="Times New Roman" w:hAnsi="Actor" w:cs="Times New Roman"/>
          <w:bCs/>
          <w:sz w:val="23"/>
          <w:szCs w:val="23"/>
        </w:rPr>
        <w:t> not paid out as </w:t>
      </w:r>
      <w:hyperlink r:id="rId189" w:history="1">
        <w:r w:rsidRPr="00B907F1">
          <w:rPr>
            <w:rFonts w:ascii="Actor" w:eastAsia="Times New Roman" w:hAnsi="Actor" w:cs="Times New Roman"/>
            <w:bCs/>
            <w:sz w:val="23"/>
            <w:szCs w:val="23"/>
          </w:rPr>
          <w:t>dividends</w:t>
        </w:r>
      </w:hyperlink>
      <w:r w:rsidRPr="00B907F1">
        <w:rPr>
          <w:rFonts w:ascii="Actor" w:eastAsia="Times New Roman" w:hAnsi="Actor" w:cs="Times New Roman"/>
          <w:bCs/>
          <w:sz w:val="23"/>
          <w:szCs w:val="23"/>
        </w:rPr>
        <w:t>, but retained by the company to be reinvested in its core business, or to pay debt. It is recorded under </w:t>
      </w:r>
      <w:hyperlink r:id="rId190" w:history="1">
        <w:r w:rsidRPr="00B907F1">
          <w:rPr>
            <w:rFonts w:ascii="Actor" w:eastAsia="Times New Roman" w:hAnsi="Actor" w:cs="Times New Roman"/>
            <w:bCs/>
            <w:sz w:val="23"/>
            <w:szCs w:val="23"/>
          </w:rPr>
          <w:t>shareholders' equity</w:t>
        </w:r>
      </w:hyperlink>
      <w:r w:rsidRPr="00B907F1">
        <w:rPr>
          <w:rFonts w:ascii="Actor" w:eastAsia="Times New Roman" w:hAnsi="Actor" w:cs="Times New Roman"/>
          <w:bCs/>
          <w:sz w:val="23"/>
          <w:szCs w:val="23"/>
        </w:rPr>
        <w:t> on the </w:t>
      </w:r>
      <w:hyperlink r:id="rId191" w:history="1">
        <w:r w:rsidRPr="00B907F1">
          <w:rPr>
            <w:rFonts w:ascii="Actor" w:eastAsia="Times New Roman" w:hAnsi="Actor" w:cs="Times New Roman"/>
            <w:bCs/>
            <w:sz w:val="23"/>
            <w:szCs w:val="23"/>
          </w:rPr>
          <w:t xml:space="preserve">balance </w:t>
        </w:r>
        <w:proofErr w:type="spellStart"/>
        <w:r w:rsidRPr="00B907F1">
          <w:rPr>
            <w:rFonts w:ascii="Actor" w:eastAsia="Times New Roman" w:hAnsi="Actor" w:cs="Times New Roman"/>
            <w:bCs/>
            <w:sz w:val="23"/>
            <w:szCs w:val="23"/>
          </w:rPr>
          <w:t>sheet</w:t>
        </w:r>
      </w:hyperlink>
      <w:r w:rsidRPr="00B907F1">
        <w:rPr>
          <w:rFonts w:ascii="Actor" w:eastAsia="Times New Roman" w:hAnsi="Actor" w:cs="Times New Roman"/>
          <w:bCs/>
          <w:sz w:val="23"/>
          <w:szCs w:val="23"/>
        </w:rPr>
        <w:t>.The</w:t>
      </w:r>
      <w:proofErr w:type="spellEnd"/>
      <w:r w:rsidRPr="00B907F1">
        <w:rPr>
          <w:rFonts w:ascii="Actor" w:eastAsia="Times New Roman" w:hAnsi="Actor" w:cs="Times New Roman"/>
          <w:bCs/>
          <w:sz w:val="23"/>
          <w:szCs w:val="23"/>
        </w:rPr>
        <w:t xml:space="preserve"> formula calculates retained </w:t>
      </w:r>
      <w:hyperlink r:id="rId192" w:history="1">
        <w:r w:rsidRPr="00B907F1">
          <w:rPr>
            <w:rFonts w:ascii="Actor" w:eastAsia="Times New Roman" w:hAnsi="Actor" w:cs="Times New Roman"/>
            <w:bCs/>
            <w:sz w:val="23"/>
            <w:szCs w:val="23"/>
          </w:rPr>
          <w:t>earnings</w:t>
        </w:r>
      </w:hyperlink>
      <w:r w:rsidRPr="00B907F1">
        <w:rPr>
          <w:rFonts w:ascii="Actor" w:eastAsia="Times New Roman" w:hAnsi="Actor" w:cs="Times New Roman"/>
          <w:bCs/>
          <w:sz w:val="23"/>
          <w:szCs w:val="23"/>
        </w:rPr>
        <w:t> by adding net income to (or subtracting any net losses from) beginning retained earnings and subtracting any dividends paid to shareholders:</w:t>
      </w:r>
    </w:p>
    <w:p w14:paraId="31105AF2" w14:textId="77777777" w:rsidR="00B907F1" w:rsidRDefault="00B907F1" w:rsidP="00B907F1">
      <w:pPr>
        <w:spacing w:before="100" w:beforeAutospacing="1" w:after="100" w:afterAutospacing="1"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 xml:space="preserve">Retained Earnings (RE) = Beginning RE + Net Income </w:t>
      </w:r>
      <w:r>
        <w:rPr>
          <w:rFonts w:ascii="Actor" w:eastAsia="Times New Roman" w:hAnsi="Actor" w:cs="Times New Roman"/>
          <w:bCs/>
          <w:sz w:val="23"/>
          <w:szCs w:val="23"/>
        </w:rPr>
        <w:t>–</w:t>
      </w:r>
      <w:r w:rsidRPr="00B907F1">
        <w:rPr>
          <w:rFonts w:ascii="Actor" w:eastAsia="Times New Roman" w:hAnsi="Actor" w:cs="Times New Roman"/>
          <w:bCs/>
          <w:sz w:val="23"/>
          <w:szCs w:val="23"/>
        </w:rPr>
        <w:t xml:space="preserve"> Dividends</w:t>
      </w:r>
    </w:p>
    <w:p w14:paraId="5B7DBE38" w14:textId="77777777" w:rsidR="00B907F1" w:rsidRDefault="00B907F1" w:rsidP="00B907F1">
      <w:pPr>
        <w:spacing w:before="100" w:beforeAutospacing="1" w:after="100" w:afterAutospacing="1"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Also known as the "retention ratio" or "retained surplus".</w:t>
      </w:r>
    </w:p>
    <w:p w14:paraId="01F74F0D" w14:textId="77777777" w:rsidR="00B907F1" w:rsidRPr="00FD3EDE" w:rsidRDefault="00B907F1" w:rsidP="00B907F1">
      <w:pPr>
        <w:spacing w:before="100" w:beforeAutospacing="1" w:after="100" w:afterAutospacing="1" w:line="240" w:lineRule="auto"/>
        <w:rPr>
          <w:rFonts w:ascii="Actor" w:eastAsia="Times New Roman" w:hAnsi="Actor" w:cs="Times New Roman"/>
          <w:b/>
          <w:bCs/>
          <w:sz w:val="23"/>
          <w:szCs w:val="23"/>
        </w:rPr>
      </w:pPr>
      <w:r w:rsidRPr="00FD3EDE">
        <w:rPr>
          <w:rFonts w:ascii="Actor" w:eastAsia="Times New Roman" w:hAnsi="Actor" w:cs="Times New Roman"/>
          <w:b/>
          <w:bCs/>
          <w:sz w:val="23"/>
          <w:szCs w:val="23"/>
        </w:rPr>
        <w:t>Accounts Receivable Journal Entries</w:t>
      </w:r>
    </w:p>
    <w:p w14:paraId="07A05DFF" w14:textId="77777777" w:rsidR="00B907F1" w:rsidRPr="00B907F1" w:rsidRDefault="00B907F1" w:rsidP="00B907F1">
      <w:pPr>
        <w:spacing w:before="100" w:beforeAutospacing="1" w:after="100" w:afterAutospacing="1"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lastRenderedPageBreak/>
        <w:t>The accounts receivable journal entries below act as a quick reference, and set out the most commonly encountered situations when dealing with the double entry posting of </w:t>
      </w:r>
      <w:hyperlink r:id="rId193" w:tooltip="Debtors" w:history="1">
        <w:r w:rsidRPr="00B907F1">
          <w:rPr>
            <w:rFonts w:ascii="Actor" w:eastAsia="Times New Roman" w:hAnsi="Actor" w:cs="Times New Roman"/>
            <w:bCs/>
            <w:sz w:val="23"/>
            <w:szCs w:val="23"/>
          </w:rPr>
          <w:t>accounts receivable</w:t>
        </w:r>
      </w:hyperlink>
      <w:r w:rsidRPr="00B907F1">
        <w:rPr>
          <w:rFonts w:ascii="Actor" w:eastAsia="Times New Roman" w:hAnsi="Actor" w:cs="Times New Roman"/>
          <w:bCs/>
          <w:sz w:val="23"/>
          <w:szCs w:val="23"/>
        </w:rPr>
        <w:t>.</w:t>
      </w:r>
    </w:p>
    <w:p w14:paraId="2E42C2ED" w14:textId="77777777" w:rsidR="00B907F1" w:rsidRPr="00B907F1" w:rsidRDefault="00B907F1" w:rsidP="00B907F1">
      <w:pPr>
        <w:spacing w:before="100" w:beforeAutospacing="1" w:after="100" w:afterAutospacing="1"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In each case the accounts receivable journal entries show the debit and credit account together with a brief narrative. For a fuller explanation of journal entries, view our </w:t>
      </w:r>
      <w:hyperlink r:id="rId194" w:tooltip="Double Entry Bookkeeping Example Guide" w:history="1">
        <w:r w:rsidRPr="00B907F1">
          <w:rPr>
            <w:rFonts w:ascii="Actor" w:eastAsia="Times New Roman" w:hAnsi="Actor" w:cs="Times New Roman"/>
            <w:bCs/>
            <w:sz w:val="23"/>
            <w:szCs w:val="23"/>
          </w:rPr>
          <w:t>examples</w:t>
        </w:r>
      </w:hyperlink>
      <w:r w:rsidRPr="00B907F1">
        <w:rPr>
          <w:rFonts w:ascii="Actor" w:eastAsia="Times New Roman" w:hAnsi="Actor" w:cs="Times New Roman"/>
          <w:bCs/>
          <w:sz w:val="23"/>
          <w:szCs w:val="23"/>
        </w:rPr>
        <w:t> section.</w:t>
      </w:r>
    </w:p>
    <w:p w14:paraId="523CCCE9" w14:textId="77777777" w:rsidR="00B907F1" w:rsidRPr="00B907F1" w:rsidRDefault="00B907F1" w:rsidP="00B907F1">
      <w:pPr>
        <w:shd w:val="clear" w:color="auto" w:fill="FFFFFF"/>
        <w:spacing w:before="168" w:after="72" w:line="288" w:lineRule="atLeast"/>
        <w:textAlignment w:val="baseline"/>
        <w:outlineLvl w:val="1"/>
        <w:rPr>
          <w:rFonts w:ascii="Actor" w:eastAsia="Times New Roman" w:hAnsi="Actor" w:cs="Times New Roman"/>
          <w:bCs/>
          <w:sz w:val="23"/>
          <w:szCs w:val="23"/>
        </w:rPr>
      </w:pPr>
      <w:r w:rsidRPr="00B907F1">
        <w:rPr>
          <w:rFonts w:ascii="Actor" w:eastAsia="Times New Roman" w:hAnsi="Actor" w:cs="Times New Roman"/>
          <w:bCs/>
          <w:sz w:val="23"/>
          <w:szCs w:val="23"/>
        </w:rPr>
        <w:t>Typical Accounts Receivable Journal Entries</w:t>
      </w:r>
    </w:p>
    <w:p w14:paraId="018DFAE6" w14:textId="77777777" w:rsidR="00B907F1" w:rsidRPr="00B907F1" w:rsidRDefault="009511A4" w:rsidP="00B907F1">
      <w:pPr>
        <w:spacing w:after="0" w:line="240" w:lineRule="auto"/>
        <w:rPr>
          <w:rFonts w:ascii="Actor" w:eastAsia="Times New Roman" w:hAnsi="Actor" w:cs="Times New Roman"/>
          <w:bCs/>
          <w:sz w:val="23"/>
          <w:szCs w:val="23"/>
        </w:rPr>
      </w:pPr>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1288FE1F">
          <v:rect id="_x0000_i1025" style="width:0;height:1.5pt" o:hrstd="t" o:hrnoshade="t" o:hr="t" fillcolor="black" stroked="f"/>
        </w:pict>
      </w:r>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3100"/>
        <w:gridCol w:w="1104"/>
        <w:gridCol w:w="1196"/>
      </w:tblGrid>
      <w:tr w:rsidR="00B907F1" w:rsidRPr="00B907F1" w14:paraId="4884A99D"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EDF0918" w14:textId="77777777" w:rsidR="00B907F1" w:rsidRPr="00B907F1" w:rsidRDefault="00B907F1" w:rsidP="00B907F1">
            <w:pPr>
              <w:spacing w:after="0" w:line="240" w:lineRule="auto"/>
              <w:jc w:val="center"/>
              <w:rPr>
                <w:rFonts w:ascii="Actor" w:eastAsia="Times New Roman" w:hAnsi="Actor" w:cs="Times New Roman"/>
                <w:bCs/>
                <w:sz w:val="23"/>
                <w:szCs w:val="23"/>
              </w:rPr>
            </w:pPr>
            <w:r w:rsidRPr="00B907F1">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D6CB8C3"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EF8C405"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Credit</w:t>
            </w:r>
          </w:p>
        </w:tc>
      </w:tr>
      <w:tr w:rsidR="00B907F1" w:rsidRPr="00B907F1" w14:paraId="184A245F"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46BD5E9"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Accounts receivable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7FA185F"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085CE5A" w14:textId="77777777" w:rsidR="00B907F1" w:rsidRPr="00B907F1" w:rsidRDefault="00B907F1" w:rsidP="00B907F1">
            <w:pPr>
              <w:spacing w:after="0" w:line="240" w:lineRule="auto"/>
              <w:jc w:val="right"/>
              <w:rPr>
                <w:rFonts w:ascii="Actor" w:eastAsia="Times New Roman" w:hAnsi="Actor" w:cs="Times New Roman"/>
                <w:bCs/>
                <w:sz w:val="23"/>
                <w:szCs w:val="23"/>
              </w:rPr>
            </w:pPr>
          </w:p>
        </w:tc>
      </w:tr>
      <w:tr w:rsidR="00B907F1" w:rsidRPr="00B907F1" w14:paraId="27F21654"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F620389"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Revenue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E2E935C" w14:textId="77777777" w:rsidR="00B907F1" w:rsidRPr="00B907F1" w:rsidRDefault="00B907F1" w:rsidP="00B907F1">
            <w:pPr>
              <w:spacing w:after="0" w:line="240" w:lineRule="auto"/>
              <w:jc w:val="right"/>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BD7FC2C"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r>
      <w:tr w:rsidR="00B907F1" w:rsidRPr="00B907F1" w14:paraId="369DA088" w14:textId="77777777" w:rsidTr="00B907F1">
        <w:tc>
          <w:tcPr>
            <w:tcW w:w="0" w:type="auto"/>
            <w:gridSpan w:val="3"/>
            <w:tcBorders>
              <w:top w:val="nil"/>
              <w:left w:val="nil"/>
              <w:bottom w:val="nil"/>
              <w:right w:val="nil"/>
            </w:tcBorders>
            <w:tcMar>
              <w:top w:w="60" w:type="dxa"/>
              <w:left w:w="120" w:type="dxa"/>
              <w:bottom w:w="60" w:type="dxa"/>
              <w:right w:w="120" w:type="dxa"/>
            </w:tcMar>
            <w:vAlign w:val="center"/>
            <w:hideMark/>
          </w:tcPr>
          <w:p w14:paraId="0D4F4F30" w14:textId="77777777" w:rsidR="00B907F1" w:rsidRPr="00B907F1" w:rsidRDefault="00B907F1" w:rsidP="00B907F1">
            <w:pPr>
              <w:spacing w:after="120" w:line="240" w:lineRule="auto"/>
              <w:jc w:val="center"/>
              <w:textAlignment w:val="baseline"/>
              <w:rPr>
                <w:rFonts w:ascii="Actor" w:eastAsia="Times New Roman" w:hAnsi="Actor" w:cs="Times New Roman"/>
                <w:bCs/>
                <w:sz w:val="23"/>
                <w:szCs w:val="23"/>
              </w:rPr>
            </w:pPr>
            <w:r w:rsidRPr="00B907F1">
              <w:rPr>
                <w:rFonts w:ascii="Actor" w:eastAsia="Times New Roman" w:hAnsi="Actor" w:cs="Times New Roman"/>
                <w:bCs/>
                <w:sz w:val="23"/>
                <w:szCs w:val="23"/>
              </w:rPr>
              <w:t>To record a sale to an account customer</w:t>
            </w:r>
          </w:p>
        </w:tc>
      </w:tr>
    </w:tbl>
    <w:p w14:paraId="58244ECE" w14:textId="77777777" w:rsidR="00B907F1" w:rsidRPr="00B907F1" w:rsidRDefault="009511A4" w:rsidP="00B907F1">
      <w:pPr>
        <w:spacing w:after="0" w:line="240" w:lineRule="auto"/>
        <w:rPr>
          <w:rFonts w:ascii="Actor" w:eastAsia="Times New Roman" w:hAnsi="Actor" w:cs="Times New Roman"/>
          <w:bCs/>
          <w:sz w:val="23"/>
          <w:szCs w:val="23"/>
        </w:rPr>
      </w:pPr>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1C91BA8E">
          <v:rect id="_x0000_i1026" style="width:0;height:1.5pt" o:hrstd="t" o:hrnoshade="t" o:hr="t" fillcolor="black" stroked="f"/>
        </w:pict>
      </w:r>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3100"/>
        <w:gridCol w:w="1103"/>
        <w:gridCol w:w="1197"/>
      </w:tblGrid>
      <w:tr w:rsidR="00B907F1" w:rsidRPr="00B907F1" w14:paraId="59CD7EE0"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3F02708" w14:textId="77777777" w:rsidR="00B907F1" w:rsidRPr="00B907F1" w:rsidRDefault="00B907F1" w:rsidP="00B907F1">
            <w:pPr>
              <w:spacing w:after="0" w:line="240" w:lineRule="auto"/>
              <w:jc w:val="center"/>
              <w:rPr>
                <w:rFonts w:ascii="Actor" w:eastAsia="Times New Roman" w:hAnsi="Actor" w:cs="Times New Roman"/>
                <w:bCs/>
                <w:sz w:val="23"/>
                <w:szCs w:val="23"/>
              </w:rPr>
            </w:pPr>
            <w:r w:rsidRPr="00B907F1">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F160A7D"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B9D3A2B"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Credit</w:t>
            </w:r>
          </w:p>
        </w:tc>
      </w:tr>
      <w:tr w:rsidR="00B907F1" w:rsidRPr="00B907F1" w14:paraId="1ADB9CD0"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B894FEF"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Cash</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DCC67A2"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5B0633B" w14:textId="77777777" w:rsidR="00B907F1" w:rsidRPr="00B907F1" w:rsidRDefault="00B907F1" w:rsidP="00B907F1">
            <w:pPr>
              <w:spacing w:after="0" w:line="240" w:lineRule="auto"/>
              <w:jc w:val="right"/>
              <w:rPr>
                <w:rFonts w:ascii="Actor" w:eastAsia="Times New Roman" w:hAnsi="Actor" w:cs="Times New Roman"/>
                <w:bCs/>
                <w:sz w:val="23"/>
                <w:szCs w:val="23"/>
              </w:rPr>
            </w:pPr>
          </w:p>
        </w:tc>
      </w:tr>
      <w:tr w:rsidR="00B907F1" w:rsidRPr="00B907F1" w14:paraId="33FC2264"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61B8AE3"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Accounts receivable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9AC1091" w14:textId="77777777" w:rsidR="00B907F1" w:rsidRPr="00B907F1" w:rsidRDefault="00B907F1" w:rsidP="00B907F1">
            <w:pPr>
              <w:spacing w:after="0" w:line="240" w:lineRule="auto"/>
              <w:jc w:val="right"/>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90445F1"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r>
      <w:tr w:rsidR="00B907F1" w:rsidRPr="00B907F1" w14:paraId="68FC3F30" w14:textId="77777777" w:rsidTr="00B907F1">
        <w:tc>
          <w:tcPr>
            <w:tcW w:w="0" w:type="auto"/>
            <w:gridSpan w:val="3"/>
            <w:tcBorders>
              <w:top w:val="nil"/>
              <w:left w:val="nil"/>
              <w:bottom w:val="nil"/>
              <w:right w:val="nil"/>
            </w:tcBorders>
            <w:tcMar>
              <w:top w:w="60" w:type="dxa"/>
              <w:left w:w="120" w:type="dxa"/>
              <w:bottom w:w="60" w:type="dxa"/>
              <w:right w:w="120" w:type="dxa"/>
            </w:tcMar>
            <w:vAlign w:val="center"/>
            <w:hideMark/>
          </w:tcPr>
          <w:p w14:paraId="6AC02945" w14:textId="77777777" w:rsidR="00B907F1" w:rsidRPr="00B907F1" w:rsidRDefault="00B907F1" w:rsidP="00B907F1">
            <w:pPr>
              <w:spacing w:after="120" w:line="240" w:lineRule="auto"/>
              <w:jc w:val="center"/>
              <w:textAlignment w:val="baseline"/>
              <w:rPr>
                <w:rFonts w:ascii="Actor" w:eastAsia="Times New Roman" w:hAnsi="Actor" w:cs="Times New Roman"/>
                <w:bCs/>
                <w:sz w:val="23"/>
                <w:szCs w:val="23"/>
              </w:rPr>
            </w:pPr>
            <w:r w:rsidRPr="00B907F1">
              <w:rPr>
                <w:rFonts w:ascii="Actor" w:eastAsia="Times New Roman" w:hAnsi="Actor" w:cs="Times New Roman"/>
                <w:bCs/>
                <w:sz w:val="23"/>
                <w:szCs w:val="23"/>
              </w:rPr>
              <w:t>To receive a cash payment from an account customer</w:t>
            </w:r>
          </w:p>
        </w:tc>
      </w:tr>
    </w:tbl>
    <w:p w14:paraId="30110FB2" w14:textId="77777777" w:rsidR="00B907F1" w:rsidRPr="00B907F1" w:rsidRDefault="009511A4" w:rsidP="00B907F1">
      <w:pPr>
        <w:spacing w:after="0" w:line="240" w:lineRule="auto"/>
        <w:rPr>
          <w:rFonts w:ascii="Actor" w:eastAsia="Times New Roman" w:hAnsi="Actor" w:cs="Times New Roman"/>
          <w:bCs/>
          <w:sz w:val="23"/>
          <w:szCs w:val="23"/>
        </w:rPr>
      </w:pPr>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685F2337">
          <v:rect id="_x0000_i1027" style="width:0;height:1.5pt" o:hrstd="t" o:hrnoshade="t" o:hr="t" fillcolor="black" stroked="f"/>
        </w:pict>
      </w:r>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2948"/>
        <w:gridCol w:w="1176"/>
        <w:gridCol w:w="1276"/>
      </w:tblGrid>
      <w:tr w:rsidR="00B907F1" w:rsidRPr="00B907F1" w14:paraId="4E9C9E3C"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993F1CA" w14:textId="77777777" w:rsidR="00B907F1" w:rsidRPr="00B907F1" w:rsidRDefault="00B907F1" w:rsidP="00B907F1">
            <w:pPr>
              <w:spacing w:after="0" w:line="240" w:lineRule="auto"/>
              <w:jc w:val="center"/>
              <w:rPr>
                <w:rFonts w:ascii="Actor" w:eastAsia="Times New Roman" w:hAnsi="Actor" w:cs="Times New Roman"/>
                <w:bCs/>
                <w:sz w:val="23"/>
                <w:szCs w:val="23"/>
              </w:rPr>
            </w:pPr>
            <w:r w:rsidRPr="00B907F1">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BAF88DB"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822156B"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Credit</w:t>
            </w:r>
          </w:p>
        </w:tc>
      </w:tr>
      <w:tr w:rsidR="00B907F1" w:rsidRPr="00B907F1" w14:paraId="5690312F"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96F4115"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Cash</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C20A1EF"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AF14FD3" w14:textId="77777777" w:rsidR="00B907F1" w:rsidRPr="00B907F1" w:rsidRDefault="00B907F1" w:rsidP="00B907F1">
            <w:pPr>
              <w:spacing w:after="0" w:line="240" w:lineRule="auto"/>
              <w:jc w:val="right"/>
              <w:rPr>
                <w:rFonts w:ascii="Actor" w:eastAsia="Times New Roman" w:hAnsi="Actor" w:cs="Times New Roman"/>
                <w:bCs/>
                <w:sz w:val="23"/>
                <w:szCs w:val="23"/>
              </w:rPr>
            </w:pPr>
          </w:p>
        </w:tc>
      </w:tr>
      <w:tr w:rsidR="00B907F1" w:rsidRPr="00B907F1" w14:paraId="440A527B"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4BBC89D"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Discount allowed</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30C287E"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47A548B" w14:textId="77777777" w:rsidR="00B907F1" w:rsidRPr="00B907F1" w:rsidRDefault="00B907F1" w:rsidP="00B907F1">
            <w:pPr>
              <w:spacing w:after="0" w:line="240" w:lineRule="auto"/>
              <w:jc w:val="right"/>
              <w:rPr>
                <w:rFonts w:ascii="Actor" w:eastAsia="Times New Roman" w:hAnsi="Actor" w:cs="Times New Roman"/>
                <w:bCs/>
                <w:sz w:val="23"/>
                <w:szCs w:val="23"/>
              </w:rPr>
            </w:pPr>
          </w:p>
        </w:tc>
      </w:tr>
      <w:tr w:rsidR="00B907F1" w:rsidRPr="00B907F1" w14:paraId="6830EA35"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B0B076F"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Accounts receivable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129037E" w14:textId="77777777" w:rsidR="00B907F1" w:rsidRPr="00B907F1" w:rsidRDefault="00B907F1" w:rsidP="00B907F1">
            <w:pPr>
              <w:spacing w:after="0" w:line="240" w:lineRule="auto"/>
              <w:jc w:val="right"/>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D77CE45"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r>
      <w:tr w:rsidR="00B907F1" w:rsidRPr="00B907F1" w14:paraId="0A2BD4E9" w14:textId="77777777" w:rsidTr="00B907F1">
        <w:tc>
          <w:tcPr>
            <w:tcW w:w="0" w:type="auto"/>
            <w:gridSpan w:val="3"/>
            <w:tcBorders>
              <w:top w:val="nil"/>
              <w:left w:val="nil"/>
              <w:bottom w:val="nil"/>
              <w:right w:val="nil"/>
            </w:tcBorders>
            <w:tcMar>
              <w:top w:w="60" w:type="dxa"/>
              <w:left w:w="120" w:type="dxa"/>
              <w:bottom w:w="60" w:type="dxa"/>
              <w:right w:w="120" w:type="dxa"/>
            </w:tcMar>
            <w:vAlign w:val="center"/>
            <w:hideMark/>
          </w:tcPr>
          <w:p w14:paraId="3795D57C" w14:textId="77777777" w:rsidR="00B907F1" w:rsidRPr="00B907F1" w:rsidRDefault="00B907F1" w:rsidP="00B907F1">
            <w:pPr>
              <w:spacing w:after="120" w:line="240" w:lineRule="auto"/>
              <w:jc w:val="center"/>
              <w:textAlignment w:val="baseline"/>
              <w:rPr>
                <w:rFonts w:ascii="Actor" w:eastAsia="Times New Roman" w:hAnsi="Actor" w:cs="Times New Roman"/>
                <w:bCs/>
                <w:sz w:val="23"/>
                <w:szCs w:val="23"/>
              </w:rPr>
            </w:pPr>
            <w:r w:rsidRPr="00B907F1">
              <w:rPr>
                <w:rFonts w:ascii="Actor" w:eastAsia="Times New Roman" w:hAnsi="Actor" w:cs="Times New Roman"/>
                <w:bCs/>
                <w:sz w:val="23"/>
                <w:szCs w:val="23"/>
              </w:rPr>
              <w:t>To receive a cash payment from an account customer taking cash discount</w:t>
            </w:r>
          </w:p>
        </w:tc>
      </w:tr>
    </w:tbl>
    <w:p w14:paraId="4E93A079" w14:textId="77777777" w:rsidR="00B907F1" w:rsidRPr="00B907F1" w:rsidRDefault="009511A4" w:rsidP="00B907F1">
      <w:pPr>
        <w:spacing w:after="0" w:line="240" w:lineRule="auto"/>
        <w:rPr>
          <w:rFonts w:ascii="Actor" w:eastAsia="Times New Roman" w:hAnsi="Actor" w:cs="Times New Roman"/>
          <w:bCs/>
          <w:sz w:val="23"/>
          <w:szCs w:val="23"/>
        </w:rPr>
      </w:pPr>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6222F972">
          <v:rect id="_x0000_i1028" style="width:0;height:1.5pt" o:hrstd="t" o:hrnoshade="t" o:hr="t" fillcolor="black" stroked="f"/>
        </w:pict>
      </w:r>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3100"/>
        <w:gridCol w:w="1103"/>
        <w:gridCol w:w="1197"/>
      </w:tblGrid>
      <w:tr w:rsidR="00B907F1" w:rsidRPr="00B907F1" w14:paraId="56A3A0E3"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08013C8" w14:textId="77777777" w:rsidR="00B907F1" w:rsidRPr="00B907F1" w:rsidRDefault="00B907F1" w:rsidP="00B907F1">
            <w:pPr>
              <w:spacing w:after="0" w:line="240" w:lineRule="auto"/>
              <w:jc w:val="center"/>
              <w:rPr>
                <w:rFonts w:ascii="Actor" w:eastAsia="Times New Roman" w:hAnsi="Actor" w:cs="Times New Roman"/>
                <w:bCs/>
                <w:sz w:val="23"/>
                <w:szCs w:val="23"/>
              </w:rPr>
            </w:pPr>
            <w:r w:rsidRPr="00B907F1">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C83A09F"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0B5B9C0"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Credit</w:t>
            </w:r>
          </w:p>
        </w:tc>
      </w:tr>
      <w:tr w:rsidR="00B907F1" w:rsidRPr="00B907F1" w14:paraId="578E6BA3"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E600FC3"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Revenue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6499557"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FF2FADA" w14:textId="77777777" w:rsidR="00B907F1" w:rsidRPr="00B907F1" w:rsidRDefault="00B907F1" w:rsidP="00B907F1">
            <w:pPr>
              <w:spacing w:after="0" w:line="240" w:lineRule="auto"/>
              <w:jc w:val="right"/>
              <w:rPr>
                <w:rFonts w:ascii="Actor" w:eastAsia="Times New Roman" w:hAnsi="Actor" w:cs="Times New Roman"/>
                <w:bCs/>
                <w:sz w:val="23"/>
                <w:szCs w:val="23"/>
              </w:rPr>
            </w:pPr>
          </w:p>
        </w:tc>
      </w:tr>
      <w:tr w:rsidR="00B907F1" w:rsidRPr="00B907F1" w14:paraId="438DF6ED"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DC44288"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Accounts receivable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D39079D" w14:textId="77777777" w:rsidR="00B907F1" w:rsidRPr="00B907F1" w:rsidRDefault="00B907F1" w:rsidP="00B907F1">
            <w:pPr>
              <w:spacing w:after="0" w:line="240" w:lineRule="auto"/>
              <w:jc w:val="right"/>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FE5F251"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r>
      <w:tr w:rsidR="00B907F1" w:rsidRPr="00B907F1" w14:paraId="0B34C86B" w14:textId="77777777" w:rsidTr="00B907F1">
        <w:tc>
          <w:tcPr>
            <w:tcW w:w="0" w:type="auto"/>
            <w:gridSpan w:val="3"/>
            <w:tcBorders>
              <w:top w:val="nil"/>
              <w:left w:val="nil"/>
              <w:bottom w:val="nil"/>
              <w:right w:val="nil"/>
            </w:tcBorders>
            <w:tcMar>
              <w:top w:w="60" w:type="dxa"/>
              <w:left w:w="120" w:type="dxa"/>
              <w:bottom w:w="60" w:type="dxa"/>
              <w:right w:w="120" w:type="dxa"/>
            </w:tcMar>
            <w:vAlign w:val="center"/>
            <w:hideMark/>
          </w:tcPr>
          <w:p w14:paraId="3846B259" w14:textId="77777777" w:rsidR="00B907F1" w:rsidRPr="00B907F1" w:rsidRDefault="00B907F1" w:rsidP="00B907F1">
            <w:pPr>
              <w:spacing w:after="120" w:line="240" w:lineRule="auto"/>
              <w:jc w:val="center"/>
              <w:textAlignment w:val="baseline"/>
              <w:rPr>
                <w:rFonts w:ascii="Actor" w:eastAsia="Times New Roman" w:hAnsi="Actor" w:cs="Times New Roman"/>
                <w:bCs/>
                <w:sz w:val="23"/>
                <w:szCs w:val="23"/>
              </w:rPr>
            </w:pPr>
            <w:r w:rsidRPr="00B907F1">
              <w:rPr>
                <w:rFonts w:ascii="Actor" w:eastAsia="Times New Roman" w:hAnsi="Actor" w:cs="Times New Roman"/>
                <w:bCs/>
                <w:sz w:val="23"/>
                <w:szCs w:val="23"/>
              </w:rPr>
              <w:t>A credit note is issued to a customer</w:t>
            </w:r>
          </w:p>
        </w:tc>
      </w:tr>
    </w:tbl>
    <w:p w14:paraId="02F95A4F" w14:textId="77777777" w:rsidR="00B907F1" w:rsidRPr="00B907F1" w:rsidRDefault="009511A4" w:rsidP="00B907F1">
      <w:pPr>
        <w:spacing w:after="0" w:line="240" w:lineRule="auto"/>
        <w:rPr>
          <w:rFonts w:ascii="Actor" w:eastAsia="Times New Roman" w:hAnsi="Actor" w:cs="Times New Roman"/>
          <w:bCs/>
          <w:sz w:val="23"/>
          <w:szCs w:val="23"/>
        </w:rPr>
      </w:pPr>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320B1748">
          <v:rect id="_x0000_i1029" style="width:0;height:1.5pt" o:hrstd="t" o:hrnoshade="t" o:hr="t" fillcolor="black" stroked="f"/>
        </w:pict>
      </w:r>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3100"/>
        <w:gridCol w:w="1103"/>
        <w:gridCol w:w="1197"/>
      </w:tblGrid>
      <w:tr w:rsidR="00B907F1" w:rsidRPr="00B907F1" w14:paraId="0030C737"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30A4D56" w14:textId="77777777" w:rsidR="00B907F1" w:rsidRPr="00B907F1" w:rsidRDefault="00B907F1" w:rsidP="00B907F1">
            <w:pPr>
              <w:spacing w:after="0" w:line="240" w:lineRule="auto"/>
              <w:jc w:val="center"/>
              <w:rPr>
                <w:rFonts w:ascii="Actor" w:eastAsia="Times New Roman" w:hAnsi="Actor" w:cs="Times New Roman"/>
                <w:bCs/>
                <w:sz w:val="23"/>
                <w:szCs w:val="23"/>
              </w:rPr>
            </w:pPr>
            <w:r w:rsidRPr="00B907F1">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D459E68"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2DAD52B"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Credit</w:t>
            </w:r>
          </w:p>
        </w:tc>
      </w:tr>
      <w:tr w:rsidR="00B907F1" w:rsidRPr="00B907F1" w14:paraId="77A8D2EE"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A572E5E"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Bad debt expense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D9ABE7E"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48AB0AE" w14:textId="77777777" w:rsidR="00B907F1" w:rsidRPr="00B907F1" w:rsidRDefault="00B907F1" w:rsidP="00B907F1">
            <w:pPr>
              <w:spacing w:after="0" w:line="240" w:lineRule="auto"/>
              <w:jc w:val="right"/>
              <w:rPr>
                <w:rFonts w:ascii="Actor" w:eastAsia="Times New Roman" w:hAnsi="Actor" w:cs="Times New Roman"/>
                <w:bCs/>
                <w:sz w:val="23"/>
                <w:szCs w:val="23"/>
              </w:rPr>
            </w:pPr>
          </w:p>
        </w:tc>
      </w:tr>
      <w:tr w:rsidR="00B907F1" w:rsidRPr="00B907F1" w14:paraId="11B5D88A"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2B0FEDB"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Accounts receivable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B2DDDEA" w14:textId="77777777" w:rsidR="00B907F1" w:rsidRPr="00B907F1" w:rsidRDefault="00B907F1" w:rsidP="00B907F1">
            <w:pPr>
              <w:spacing w:after="0" w:line="240" w:lineRule="auto"/>
              <w:jc w:val="right"/>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9A7495A"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r>
      <w:tr w:rsidR="00B907F1" w:rsidRPr="00B907F1" w14:paraId="3DE884D0" w14:textId="77777777" w:rsidTr="00B907F1">
        <w:tc>
          <w:tcPr>
            <w:tcW w:w="0" w:type="auto"/>
            <w:gridSpan w:val="3"/>
            <w:tcBorders>
              <w:top w:val="nil"/>
              <w:left w:val="nil"/>
              <w:bottom w:val="nil"/>
              <w:right w:val="nil"/>
            </w:tcBorders>
            <w:tcMar>
              <w:top w:w="60" w:type="dxa"/>
              <w:left w:w="120" w:type="dxa"/>
              <w:bottom w:w="60" w:type="dxa"/>
              <w:right w:w="120" w:type="dxa"/>
            </w:tcMar>
            <w:vAlign w:val="center"/>
            <w:hideMark/>
          </w:tcPr>
          <w:p w14:paraId="0840ED9E" w14:textId="77777777" w:rsidR="00B907F1" w:rsidRPr="00B907F1" w:rsidRDefault="00B907F1" w:rsidP="00B907F1">
            <w:pPr>
              <w:spacing w:after="120" w:line="240" w:lineRule="auto"/>
              <w:jc w:val="center"/>
              <w:textAlignment w:val="baseline"/>
              <w:rPr>
                <w:rFonts w:ascii="Actor" w:eastAsia="Times New Roman" w:hAnsi="Actor" w:cs="Times New Roman"/>
                <w:bCs/>
                <w:sz w:val="23"/>
                <w:szCs w:val="23"/>
              </w:rPr>
            </w:pPr>
            <w:r w:rsidRPr="00B907F1">
              <w:rPr>
                <w:rFonts w:ascii="Actor" w:eastAsia="Times New Roman" w:hAnsi="Actor" w:cs="Times New Roman"/>
                <w:bCs/>
                <w:sz w:val="23"/>
                <w:szCs w:val="23"/>
              </w:rPr>
              <w:t>To write off an accounts receivable as a bad debt</w:t>
            </w:r>
          </w:p>
        </w:tc>
      </w:tr>
    </w:tbl>
    <w:p w14:paraId="1C3C052B" w14:textId="77777777" w:rsidR="00B907F1" w:rsidRPr="00B907F1" w:rsidRDefault="009511A4" w:rsidP="00B907F1">
      <w:pPr>
        <w:spacing w:after="0" w:line="240" w:lineRule="auto"/>
        <w:rPr>
          <w:rFonts w:ascii="Actor" w:eastAsia="Times New Roman" w:hAnsi="Actor" w:cs="Times New Roman"/>
          <w:bCs/>
          <w:sz w:val="23"/>
          <w:szCs w:val="23"/>
        </w:rPr>
      </w:pPr>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0174B89F">
          <v:rect id="_x0000_i1030" style="width:0;height:1.5pt" o:hrstd="t" o:hrnoshade="t" o:hr="t" fillcolor="black" stroked="f"/>
        </w:pict>
      </w:r>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3524"/>
        <w:gridCol w:w="900"/>
        <w:gridCol w:w="976"/>
      </w:tblGrid>
      <w:tr w:rsidR="00B907F1" w:rsidRPr="00B907F1" w14:paraId="67A771B8"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59F01C9" w14:textId="77777777" w:rsidR="00B907F1" w:rsidRPr="00B907F1" w:rsidRDefault="00B907F1" w:rsidP="00B907F1">
            <w:pPr>
              <w:spacing w:after="0" w:line="240" w:lineRule="auto"/>
              <w:jc w:val="center"/>
              <w:rPr>
                <w:rFonts w:ascii="Actor" w:eastAsia="Times New Roman" w:hAnsi="Actor" w:cs="Times New Roman"/>
                <w:bCs/>
                <w:sz w:val="23"/>
                <w:szCs w:val="23"/>
              </w:rPr>
            </w:pPr>
            <w:r w:rsidRPr="00B907F1">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0145A95"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7E3C273"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Credit</w:t>
            </w:r>
          </w:p>
        </w:tc>
      </w:tr>
      <w:tr w:rsidR="00B907F1" w:rsidRPr="00B907F1" w14:paraId="413A795D"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DC29350"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lastRenderedPageBreak/>
              <w:t>Bad debt expense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C9A1404"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DFEC0E2" w14:textId="77777777" w:rsidR="00B907F1" w:rsidRPr="00B907F1" w:rsidRDefault="00B907F1" w:rsidP="00B907F1">
            <w:pPr>
              <w:spacing w:after="0" w:line="240" w:lineRule="auto"/>
              <w:jc w:val="right"/>
              <w:rPr>
                <w:rFonts w:ascii="Actor" w:eastAsia="Times New Roman" w:hAnsi="Actor" w:cs="Times New Roman"/>
                <w:bCs/>
                <w:sz w:val="23"/>
                <w:szCs w:val="23"/>
              </w:rPr>
            </w:pPr>
          </w:p>
        </w:tc>
      </w:tr>
      <w:tr w:rsidR="00B907F1" w:rsidRPr="00B907F1" w14:paraId="73E22D76"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B4EC7C3"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Allowance for doubtful debts</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8528206" w14:textId="77777777" w:rsidR="00B907F1" w:rsidRPr="00B907F1" w:rsidRDefault="00B907F1" w:rsidP="00B907F1">
            <w:pPr>
              <w:spacing w:after="0" w:line="240" w:lineRule="auto"/>
              <w:jc w:val="right"/>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052CF29"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r>
      <w:tr w:rsidR="00B907F1" w:rsidRPr="00B907F1" w14:paraId="0ABBD1CB" w14:textId="77777777" w:rsidTr="00B907F1">
        <w:tc>
          <w:tcPr>
            <w:tcW w:w="0" w:type="auto"/>
            <w:gridSpan w:val="3"/>
            <w:tcBorders>
              <w:top w:val="nil"/>
              <w:left w:val="nil"/>
              <w:bottom w:val="nil"/>
              <w:right w:val="nil"/>
            </w:tcBorders>
            <w:tcMar>
              <w:top w:w="60" w:type="dxa"/>
              <w:left w:w="120" w:type="dxa"/>
              <w:bottom w:w="60" w:type="dxa"/>
              <w:right w:w="120" w:type="dxa"/>
            </w:tcMar>
            <w:vAlign w:val="center"/>
            <w:hideMark/>
          </w:tcPr>
          <w:p w14:paraId="46F6F257" w14:textId="77777777" w:rsidR="00B907F1" w:rsidRPr="00B907F1" w:rsidRDefault="00B907F1" w:rsidP="00B907F1">
            <w:pPr>
              <w:spacing w:after="120" w:line="240" w:lineRule="auto"/>
              <w:jc w:val="center"/>
              <w:textAlignment w:val="baseline"/>
              <w:rPr>
                <w:rFonts w:ascii="Actor" w:eastAsia="Times New Roman" w:hAnsi="Actor" w:cs="Times New Roman"/>
                <w:bCs/>
                <w:sz w:val="23"/>
                <w:szCs w:val="23"/>
              </w:rPr>
            </w:pPr>
            <w:r w:rsidRPr="00B907F1">
              <w:rPr>
                <w:rFonts w:ascii="Actor" w:eastAsia="Times New Roman" w:hAnsi="Actor" w:cs="Times New Roman"/>
                <w:bCs/>
                <w:sz w:val="23"/>
                <w:szCs w:val="23"/>
              </w:rPr>
              <w:t>To set up an allowance for doubtful debts</w:t>
            </w:r>
          </w:p>
        </w:tc>
      </w:tr>
    </w:tbl>
    <w:p w14:paraId="626C1895" w14:textId="77777777" w:rsidR="00B907F1" w:rsidRPr="00B907F1" w:rsidRDefault="009511A4" w:rsidP="00B907F1">
      <w:pPr>
        <w:spacing w:after="0" w:line="240" w:lineRule="auto"/>
        <w:rPr>
          <w:rFonts w:ascii="Actor" w:eastAsia="Times New Roman" w:hAnsi="Actor" w:cs="Times New Roman"/>
          <w:bCs/>
          <w:sz w:val="23"/>
          <w:szCs w:val="23"/>
        </w:rPr>
      </w:pPr>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014A1C69">
          <v:rect id="_x0000_i1031" style="width:0;height:1.5pt" o:hrstd="t" o:hrnoshade="t" o:hr="t" fillcolor="black" stroked="f"/>
        </w:pict>
      </w:r>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3288"/>
        <w:gridCol w:w="1013"/>
        <w:gridCol w:w="1099"/>
      </w:tblGrid>
      <w:tr w:rsidR="00B907F1" w:rsidRPr="00B907F1" w14:paraId="34C0081E"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7F8030A" w14:textId="77777777" w:rsidR="00B907F1" w:rsidRPr="00B907F1" w:rsidRDefault="00B907F1" w:rsidP="00B907F1">
            <w:pPr>
              <w:spacing w:after="0" w:line="240" w:lineRule="auto"/>
              <w:jc w:val="center"/>
              <w:rPr>
                <w:rFonts w:ascii="Actor" w:eastAsia="Times New Roman" w:hAnsi="Actor" w:cs="Times New Roman"/>
                <w:bCs/>
                <w:sz w:val="23"/>
                <w:szCs w:val="23"/>
              </w:rPr>
            </w:pPr>
            <w:r w:rsidRPr="00B907F1">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0997A97"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B00B22C"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Credit</w:t>
            </w:r>
          </w:p>
        </w:tc>
      </w:tr>
      <w:tr w:rsidR="00B907F1" w:rsidRPr="00B907F1" w14:paraId="58FFA8EA"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6044156"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Allowance for doubtful debts</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C4B634D"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32D3964" w14:textId="77777777" w:rsidR="00B907F1" w:rsidRPr="00B907F1" w:rsidRDefault="00B907F1" w:rsidP="00B907F1">
            <w:pPr>
              <w:spacing w:after="0" w:line="240" w:lineRule="auto"/>
              <w:jc w:val="right"/>
              <w:rPr>
                <w:rFonts w:ascii="Actor" w:eastAsia="Times New Roman" w:hAnsi="Actor" w:cs="Times New Roman"/>
                <w:bCs/>
                <w:sz w:val="23"/>
                <w:szCs w:val="23"/>
              </w:rPr>
            </w:pPr>
          </w:p>
        </w:tc>
      </w:tr>
      <w:tr w:rsidR="00B907F1" w:rsidRPr="00B907F1" w14:paraId="6441374B"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2FFEEF3"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Accounts receivable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F7EC73B" w14:textId="77777777" w:rsidR="00B907F1" w:rsidRPr="00B907F1" w:rsidRDefault="00B907F1" w:rsidP="00B907F1">
            <w:pPr>
              <w:spacing w:after="0" w:line="240" w:lineRule="auto"/>
              <w:jc w:val="right"/>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DADEBF1"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r>
      <w:tr w:rsidR="00B907F1" w:rsidRPr="00B907F1" w14:paraId="6E5F8CC3" w14:textId="77777777" w:rsidTr="00B907F1">
        <w:tc>
          <w:tcPr>
            <w:tcW w:w="0" w:type="auto"/>
            <w:gridSpan w:val="3"/>
            <w:tcBorders>
              <w:top w:val="nil"/>
              <w:left w:val="nil"/>
              <w:bottom w:val="nil"/>
              <w:right w:val="nil"/>
            </w:tcBorders>
            <w:tcMar>
              <w:top w:w="60" w:type="dxa"/>
              <w:left w:w="120" w:type="dxa"/>
              <w:bottom w:w="60" w:type="dxa"/>
              <w:right w:w="120" w:type="dxa"/>
            </w:tcMar>
            <w:vAlign w:val="center"/>
            <w:hideMark/>
          </w:tcPr>
          <w:p w14:paraId="34F321AC" w14:textId="77777777" w:rsidR="00B907F1" w:rsidRPr="00B907F1" w:rsidRDefault="00B907F1" w:rsidP="00B907F1">
            <w:pPr>
              <w:spacing w:after="120" w:line="240" w:lineRule="auto"/>
              <w:jc w:val="center"/>
              <w:textAlignment w:val="baseline"/>
              <w:rPr>
                <w:rFonts w:ascii="Actor" w:eastAsia="Times New Roman" w:hAnsi="Actor" w:cs="Times New Roman"/>
                <w:bCs/>
                <w:sz w:val="23"/>
                <w:szCs w:val="23"/>
              </w:rPr>
            </w:pPr>
            <w:r w:rsidRPr="00B907F1">
              <w:rPr>
                <w:rFonts w:ascii="Actor" w:eastAsia="Times New Roman" w:hAnsi="Actor" w:cs="Times New Roman"/>
                <w:bCs/>
                <w:sz w:val="23"/>
                <w:szCs w:val="23"/>
              </w:rPr>
              <w:t>To use the allowance for doubtful debts to write off an accounts receivable</w:t>
            </w:r>
          </w:p>
        </w:tc>
      </w:tr>
    </w:tbl>
    <w:p w14:paraId="62A80767" w14:textId="77777777" w:rsidR="00B907F1" w:rsidRPr="00B907F1" w:rsidRDefault="009511A4" w:rsidP="00B907F1">
      <w:pPr>
        <w:spacing w:after="0" w:line="240" w:lineRule="auto"/>
        <w:rPr>
          <w:rFonts w:ascii="Actor" w:eastAsia="Times New Roman" w:hAnsi="Actor" w:cs="Times New Roman"/>
          <w:bCs/>
          <w:sz w:val="23"/>
          <w:szCs w:val="23"/>
        </w:rPr>
      </w:pPr>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4E24D388">
          <v:rect id="_x0000_i1032" style="width:0;height:1.5pt" o:hrstd="t" o:hrnoshade="t" o:hr="t" fillcolor="black" stroked="f"/>
        </w:pict>
      </w:r>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3302"/>
        <w:gridCol w:w="1006"/>
        <w:gridCol w:w="1092"/>
      </w:tblGrid>
      <w:tr w:rsidR="00B907F1" w:rsidRPr="00B907F1" w14:paraId="47D81CB9"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330F047" w14:textId="77777777" w:rsidR="00B907F1" w:rsidRPr="00B907F1" w:rsidRDefault="00B907F1" w:rsidP="00B907F1">
            <w:pPr>
              <w:spacing w:after="0" w:line="240" w:lineRule="auto"/>
              <w:jc w:val="center"/>
              <w:rPr>
                <w:rFonts w:ascii="Actor" w:eastAsia="Times New Roman" w:hAnsi="Actor" w:cs="Times New Roman"/>
                <w:bCs/>
                <w:sz w:val="23"/>
                <w:szCs w:val="23"/>
              </w:rPr>
            </w:pPr>
            <w:r w:rsidRPr="00B907F1">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77EC947"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5FCA1CE"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Credit</w:t>
            </w:r>
          </w:p>
        </w:tc>
      </w:tr>
      <w:tr w:rsidR="00B907F1" w:rsidRPr="00B907F1" w14:paraId="6A58960F"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8D2CA96"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Cash</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9B2AD1D"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6A81C75" w14:textId="77777777" w:rsidR="00B907F1" w:rsidRPr="00B907F1" w:rsidRDefault="00B907F1" w:rsidP="00B907F1">
            <w:pPr>
              <w:spacing w:after="0" w:line="240" w:lineRule="auto"/>
              <w:jc w:val="right"/>
              <w:rPr>
                <w:rFonts w:ascii="Actor" w:eastAsia="Times New Roman" w:hAnsi="Actor" w:cs="Times New Roman"/>
                <w:bCs/>
                <w:sz w:val="23"/>
                <w:szCs w:val="23"/>
              </w:rPr>
            </w:pPr>
          </w:p>
        </w:tc>
      </w:tr>
      <w:tr w:rsidR="00B907F1" w:rsidRPr="00B907F1" w14:paraId="759C938C"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381AA51"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Accounts receivable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06FE2B6" w14:textId="77777777" w:rsidR="00B907F1" w:rsidRPr="00B907F1" w:rsidRDefault="00B907F1" w:rsidP="00B907F1">
            <w:pPr>
              <w:spacing w:after="0" w:line="240" w:lineRule="auto"/>
              <w:jc w:val="right"/>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F590834"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r>
      <w:tr w:rsidR="00B907F1" w:rsidRPr="00B907F1" w14:paraId="4EF7C1C0"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2D5534E"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Accounts receivable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CE98B1D"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68A9EB8" w14:textId="77777777" w:rsidR="00B907F1" w:rsidRPr="00B907F1" w:rsidRDefault="00B907F1" w:rsidP="00B907F1">
            <w:pPr>
              <w:spacing w:after="0" w:line="240" w:lineRule="auto"/>
              <w:jc w:val="right"/>
              <w:rPr>
                <w:rFonts w:ascii="Actor" w:eastAsia="Times New Roman" w:hAnsi="Actor" w:cs="Times New Roman"/>
                <w:bCs/>
                <w:sz w:val="23"/>
                <w:szCs w:val="23"/>
              </w:rPr>
            </w:pPr>
          </w:p>
        </w:tc>
      </w:tr>
      <w:tr w:rsidR="00B907F1" w:rsidRPr="00B907F1" w14:paraId="09CD972E" w14:textId="77777777" w:rsidTr="00B907F1">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1D0B27A" w14:textId="77777777" w:rsidR="00B907F1" w:rsidRPr="00B907F1" w:rsidRDefault="00B907F1" w:rsidP="00B907F1">
            <w:pPr>
              <w:spacing w:after="0" w:line="240" w:lineRule="auto"/>
              <w:rPr>
                <w:rFonts w:ascii="Actor" w:eastAsia="Times New Roman" w:hAnsi="Actor" w:cs="Times New Roman"/>
                <w:bCs/>
                <w:sz w:val="23"/>
                <w:szCs w:val="23"/>
              </w:rPr>
            </w:pPr>
            <w:r w:rsidRPr="00B907F1">
              <w:rPr>
                <w:rFonts w:ascii="Actor" w:eastAsia="Times New Roman" w:hAnsi="Actor" w:cs="Times New Roman"/>
                <w:bCs/>
                <w:sz w:val="23"/>
                <w:szCs w:val="23"/>
              </w:rPr>
              <w:t>Allowance for doubtful debts</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E5BAFFD" w14:textId="77777777" w:rsidR="00B907F1" w:rsidRPr="00B907F1" w:rsidRDefault="00B907F1" w:rsidP="00B907F1">
            <w:pPr>
              <w:spacing w:after="0" w:line="240" w:lineRule="auto"/>
              <w:jc w:val="right"/>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E7B4331" w14:textId="77777777" w:rsidR="00B907F1" w:rsidRPr="00B907F1" w:rsidRDefault="00B907F1" w:rsidP="00B907F1">
            <w:pPr>
              <w:spacing w:after="0" w:line="240" w:lineRule="auto"/>
              <w:jc w:val="right"/>
              <w:rPr>
                <w:rFonts w:ascii="Actor" w:eastAsia="Times New Roman" w:hAnsi="Actor" w:cs="Times New Roman"/>
                <w:bCs/>
                <w:sz w:val="23"/>
                <w:szCs w:val="23"/>
              </w:rPr>
            </w:pPr>
            <w:r w:rsidRPr="00B907F1">
              <w:rPr>
                <w:rFonts w:ascii="Actor" w:eastAsia="Times New Roman" w:hAnsi="Actor" w:cs="Times New Roman"/>
                <w:bCs/>
                <w:sz w:val="23"/>
                <w:szCs w:val="23"/>
              </w:rPr>
              <w:t>XXX</w:t>
            </w:r>
          </w:p>
        </w:tc>
      </w:tr>
      <w:tr w:rsidR="00B907F1" w:rsidRPr="00B907F1" w14:paraId="22CA5E74" w14:textId="77777777" w:rsidTr="00B907F1">
        <w:tc>
          <w:tcPr>
            <w:tcW w:w="0" w:type="auto"/>
            <w:gridSpan w:val="3"/>
            <w:tcBorders>
              <w:top w:val="nil"/>
              <w:left w:val="nil"/>
              <w:bottom w:val="nil"/>
              <w:right w:val="nil"/>
            </w:tcBorders>
            <w:tcMar>
              <w:top w:w="60" w:type="dxa"/>
              <w:left w:w="120" w:type="dxa"/>
              <w:bottom w:w="60" w:type="dxa"/>
              <w:right w:w="120" w:type="dxa"/>
            </w:tcMar>
            <w:vAlign w:val="center"/>
            <w:hideMark/>
          </w:tcPr>
          <w:p w14:paraId="2F2D743D" w14:textId="77777777" w:rsidR="00B907F1" w:rsidRDefault="00B907F1" w:rsidP="00B907F1">
            <w:pPr>
              <w:spacing w:after="120" w:line="240" w:lineRule="auto"/>
              <w:jc w:val="center"/>
              <w:textAlignment w:val="baseline"/>
              <w:rPr>
                <w:rFonts w:ascii="Actor" w:eastAsia="Times New Roman" w:hAnsi="Actor" w:cs="Times New Roman"/>
                <w:bCs/>
                <w:sz w:val="23"/>
                <w:szCs w:val="23"/>
              </w:rPr>
            </w:pPr>
            <w:r w:rsidRPr="00B907F1">
              <w:rPr>
                <w:rFonts w:ascii="Actor" w:eastAsia="Times New Roman" w:hAnsi="Actor" w:cs="Times New Roman"/>
                <w:bCs/>
                <w:sz w:val="23"/>
                <w:szCs w:val="23"/>
              </w:rPr>
              <w:t>To record cash received after an accounts receivable has been written off</w:t>
            </w:r>
          </w:p>
          <w:p w14:paraId="7DD1084C" w14:textId="77777777" w:rsidR="00FD3EDE" w:rsidRDefault="00FD3EDE" w:rsidP="00B907F1">
            <w:pPr>
              <w:spacing w:after="120" w:line="240" w:lineRule="auto"/>
              <w:jc w:val="center"/>
              <w:textAlignment w:val="baseline"/>
              <w:rPr>
                <w:rFonts w:ascii="Actor" w:eastAsia="Times New Roman" w:hAnsi="Actor" w:cs="Times New Roman"/>
                <w:bCs/>
                <w:sz w:val="23"/>
                <w:szCs w:val="23"/>
              </w:rPr>
            </w:pPr>
          </w:p>
          <w:p w14:paraId="57383808" w14:textId="77777777" w:rsidR="00FD3EDE" w:rsidRPr="00B907F1" w:rsidRDefault="00FD3EDE" w:rsidP="00B907F1">
            <w:pPr>
              <w:spacing w:after="120" w:line="240" w:lineRule="auto"/>
              <w:jc w:val="center"/>
              <w:textAlignment w:val="baseline"/>
              <w:rPr>
                <w:rFonts w:ascii="Actor" w:eastAsia="Times New Roman" w:hAnsi="Actor" w:cs="Times New Roman"/>
                <w:bCs/>
                <w:sz w:val="23"/>
                <w:szCs w:val="23"/>
              </w:rPr>
            </w:pPr>
          </w:p>
        </w:tc>
      </w:tr>
    </w:tbl>
    <w:p w14:paraId="48964FEC" w14:textId="77777777" w:rsidR="00FD3EDE" w:rsidRPr="00FD3EDE" w:rsidRDefault="00FD3EDE" w:rsidP="00FD3EDE">
      <w:pPr>
        <w:spacing w:after="0" w:line="240" w:lineRule="auto"/>
        <w:rPr>
          <w:rFonts w:ascii="Actor" w:eastAsia="Times New Roman" w:hAnsi="Actor" w:cs="Times New Roman"/>
          <w:b/>
          <w:bCs/>
          <w:sz w:val="23"/>
          <w:szCs w:val="23"/>
        </w:rPr>
      </w:pPr>
      <w:r w:rsidRPr="00FD3EDE">
        <w:rPr>
          <w:rFonts w:ascii="Actor" w:eastAsia="Times New Roman" w:hAnsi="Actor" w:cs="Times New Roman"/>
          <w:b/>
          <w:bCs/>
          <w:sz w:val="23"/>
          <w:szCs w:val="23"/>
        </w:rPr>
        <w:t>Accounts Payable Journal Entries</w:t>
      </w:r>
    </w:p>
    <w:p w14:paraId="4984EB06" w14:textId="77777777" w:rsidR="00FD3EDE" w:rsidRPr="00FD3EDE" w:rsidRDefault="00FD3EDE" w:rsidP="00FD3EDE">
      <w:pPr>
        <w:spacing w:after="0" w:line="240" w:lineRule="auto"/>
        <w:rPr>
          <w:rFonts w:ascii="Actor" w:eastAsia="Times New Roman" w:hAnsi="Actor" w:cs="Times New Roman"/>
          <w:bCs/>
          <w:sz w:val="23"/>
          <w:szCs w:val="23"/>
        </w:rPr>
      </w:pPr>
    </w:p>
    <w:p w14:paraId="0B391A4D"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The accounts payable journal entries below act as a quick reference, and set out the most commonly encountered situations when dealing with the double entry posting of </w:t>
      </w:r>
      <w:hyperlink r:id="rId195" w:tooltip="Accounts Payable" w:history="1">
        <w:r w:rsidRPr="00FD3EDE">
          <w:rPr>
            <w:rFonts w:ascii="Actor" w:eastAsia="Times New Roman" w:hAnsi="Actor" w:cs="Times New Roman"/>
            <w:bCs/>
            <w:sz w:val="23"/>
            <w:szCs w:val="23"/>
          </w:rPr>
          <w:t>accounts payable</w:t>
        </w:r>
      </w:hyperlink>
      <w:r w:rsidRPr="00FD3EDE">
        <w:rPr>
          <w:rFonts w:ascii="Actor" w:eastAsia="Times New Roman" w:hAnsi="Actor" w:cs="Times New Roman"/>
          <w:bCs/>
          <w:sz w:val="23"/>
          <w:szCs w:val="23"/>
        </w:rPr>
        <w:t>.</w:t>
      </w:r>
    </w:p>
    <w:p w14:paraId="28B2BCA3"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In each case the accounts payable journal entries show the debit and credit account together with a brief narrative. For a fuller explanation of journal entries, view our </w:t>
      </w:r>
      <w:hyperlink r:id="rId196" w:tooltip="Double Entry Bookkeeping Example Guide" w:history="1">
        <w:r w:rsidRPr="00FD3EDE">
          <w:rPr>
            <w:rFonts w:ascii="Actor" w:eastAsia="Times New Roman" w:hAnsi="Actor" w:cs="Times New Roman"/>
            <w:bCs/>
            <w:sz w:val="23"/>
            <w:szCs w:val="23"/>
          </w:rPr>
          <w:t>examples</w:t>
        </w:r>
      </w:hyperlink>
      <w:r w:rsidRPr="00FD3EDE">
        <w:rPr>
          <w:rFonts w:ascii="Actor" w:eastAsia="Times New Roman" w:hAnsi="Actor" w:cs="Times New Roman"/>
          <w:bCs/>
          <w:sz w:val="23"/>
          <w:szCs w:val="23"/>
        </w:rPr>
        <w:t> section.</w:t>
      </w:r>
    </w:p>
    <w:p w14:paraId="6BFB89AF" w14:textId="77777777" w:rsidR="00FD3EDE" w:rsidRPr="00FD3EDE" w:rsidRDefault="00D65050" w:rsidP="00FD3EDE">
      <w:pPr>
        <w:spacing w:after="0" w:line="240" w:lineRule="auto"/>
        <w:rPr>
          <w:rFonts w:ascii="Actor" w:eastAsia="Times New Roman" w:hAnsi="Actor" w:cs="Times New Roman"/>
          <w:bCs/>
          <w:sz w:val="23"/>
          <w:szCs w:val="23"/>
        </w:rPr>
      </w:pPr>
      <w:hyperlink r:id="rId197" w:history="1">
        <w:r w:rsidR="00FD3EDE" w:rsidRPr="00FD3EDE">
          <w:rPr>
            <w:rFonts w:ascii="Actor" w:eastAsia="Times New Roman" w:hAnsi="Actor" w:cs="Times New Roman"/>
            <w:bCs/>
            <w:sz w:val="23"/>
            <w:szCs w:val="23"/>
          </w:rPr>
          <w:t>Home</w:t>
        </w:r>
      </w:hyperlink>
      <w:r w:rsidR="00FD3EDE" w:rsidRPr="00FD3EDE">
        <w:rPr>
          <w:rFonts w:ascii="Actor" w:eastAsia="Times New Roman" w:hAnsi="Actor" w:cs="Times New Roman"/>
          <w:bCs/>
          <w:sz w:val="23"/>
          <w:szCs w:val="23"/>
        </w:rPr>
        <w:t> » </w:t>
      </w:r>
      <w:hyperlink r:id="rId198" w:history="1">
        <w:r w:rsidR="00FD3EDE" w:rsidRPr="00FD3EDE">
          <w:rPr>
            <w:rFonts w:ascii="Actor" w:eastAsia="Times New Roman" w:hAnsi="Actor" w:cs="Times New Roman"/>
            <w:bCs/>
            <w:sz w:val="23"/>
            <w:szCs w:val="23"/>
          </w:rPr>
          <w:t>Accounts Payable</w:t>
        </w:r>
      </w:hyperlink>
      <w:r w:rsidR="00FD3EDE" w:rsidRPr="00FD3EDE">
        <w:rPr>
          <w:rFonts w:ascii="Actor" w:eastAsia="Times New Roman" w:hAnsi="Actor" w:cs="Times New Roman"/>
          <w:bCs/>
          <w:sz w:val="23"/>
          <w:szCs w:val="23"/>
        </w:rPr>
        <w:t> » Accounts Payable Journal Entries</w:t>
      </w:r>
    </w:p>
    <w:p w14:paraId="2BDE01ED" w14:textId="77777777" w:rsidR="00FD3EDE" w:rsidRPr="00FD3EDE" w:rsidRDefault="00FD3EDE" w:rsidP="00FD3EDE">
      <w:pPr>
        <w:spacing w:after="0" w:line="240" w:lineRule="auto"/>
        <w:rPr>
          <w:rFonts w:ascii="Actor" w:eastAsia="Times New Roman" w:hAnsi="Actor" w:cs="Times New Roman"/>
          <w:bCs/>
          <w:sz w:val="23"/>
          <w:szCs w:val="23"/>
        </w:rPr>
      </w:pPr>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2948"/>
        <w:gridCol w:w="1176"/>
        <w:gridCol w:w="1276"/>
      </w:tblGrid>
      <w:tr w:rsidR="00FD3EDE" w:rsidRPr="00FD3EDE" w14:paraId="402305DD"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EFCA49B"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D43C166"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B5F3FE4"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Credit</w:t>
            </w:r>
          </w:p>
        </w:tc>
      </w:tr>
      <w:tr w:rsidR="00FD3EDE" w:rsidRPr="00FD3EDE" w14:paraId="50B4E86A"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AA4C8D4"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Purchases</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EB922D1"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XXX</w:t>
            </w:r>
          </w:p>
        </w:tc>
        <w:tc>
          <w:tcPr>
            <w:tcW w:w="0" w:type="auto"/>
            <w:vAlign w:val="bottom"/>
            <w:hideMark/>
          </w:tcPr>
          <w:p w14:paraId="5F796F6F" w14:textId="77777777" w:rsidR="00FD3EDE" w:rsidRPr="00FD3EDE" w:rsidRDefault="00FD3EDE" w:rsidP="00FD3EDE">
            <w:pPr>
              <w:spacing w:after="0" w:line="240" w:lineRule="auto"/>
              <w:rPr>
                <w:rFonts w:ascii="Actor" w:eastAsia="Times New Roman" w:hAnsi="Actor" w:cs="Times New Roman"/>
                <w:bCs/>
                <w:sz w:val="23"/>
                <w:szCs w:val="23"/>
              </w:rPr>
            </w:pPr>
          </w:p>
        </w:tc>
      </w:tr>
      <w:tr w:rsidR="00FD3EDE" w:rsidRPr="00FD3EDE" w14:paraId="6746D956"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7450459"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Accounts payable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DC49C01" w14:textId="77777777" w:rsidR="00FD3EDE" w:rsidRPr="00FD3EDE" w:rsidRDefault="00FD3EDE" w:rsidP="00FD3EDE">
            <w:pPr>
              <w:spacing w:after="0" w:line="240" w:lineRule="auto"/>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AA1ABC1"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XXX</w:t>
            </w:r>
          </w:p>
        </w:tc>
      </w:tr>
      <w:tr w:rsidR="00FD3EDE" w:rsidRPr="00FD3EDE" w14:paraId="14F05767" w14:textId="77777777" w:rsidTr="00FD3EDE">
        <w:tc>
          <w:tcPr>
            <w:tcW w:w="0" w:type="auto"/>
            <w:gridSpan w:val="3"/>
            <w:tcBorders>
              <w:top w:val="nil"/>
              <w:left w:val="nil"/>
              <w:bottom w:val="nil"/>
              <w:right w:val="nil"/>
            </w:tcBorders>
            <w:tcMar>
              <w:top w:w="60" w:type="dxa"/>
              <w:left w:w="120" w:type="dxa"/>
              <w:bottom w:w="60" w:type="dxa"/>
              <w:right w:w="120" w:type="dxa"/>
            </w:tcMar>
            <w:vAlign w:val="center"/>
            <w:hideMark/>
          </w:tcPr>
          <w:p w14:paraId="240CAA5C"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To record a purchase on account from a supplier</w:t>
            </w:r>
          </w:p>
        </w:tc>
      </w:tr>
    </w:tbl>
    <w:p w14:paraId="6355C4EF" w14:textId="77777777" w:rsidR="00FD3EDE" w:rsidRPr="00FD3EDE" w:rsidRDefault="009511A4" w:rsidP="00FD3EDE">
      <w:pPr>
        <w:spacing w:after="0" w:line="240" w:lineRule="auto"/>
        <w:rPr>
          <w:ins w:id="0" w:author="Unknown"/>
          <w:rFonts w:ascii="Actor" w:eastAsia="Times New Roman" w:hAnsi="Actor" w:cs="Times New Roman"/>
          <w:bCs/>
          <w:sz w:val="23"/>
          <w:szCs w:val="23"/>
        </w:rPr>
      </w:pPr>
      <w:ins w:id="1" w:author="Unknown">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60FA7F61">
            <v:rect id="_x0000_i1033" style="width:0;height:1.5pt" o:hralign="center" o:hrstd="t" o:hr="t" fillcolor="#a0a0a0" stroked="f"/>
          </w:pict>
        </w:r>
      </w:ins>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2948"/>
        <w:gridCol w:w="1176"/>
        <w:gridCol w:w="1276"/>
      </w:tblGrid>
      <w:tr w:rsidR="00FD3EDE" w:rsidRPr="00FD3EDE" w14:paraId="4EED6E36"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C70FFB4"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60E9866"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8F94C35"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Credit</w:t>
            </w:r>
          </w:p>
        </w:tc>
      </w:tr>
      <w:tr w:rsidR="00FD3EDE" w:rsidRPr="00FD3EDE" w14:paraId="39500D59"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5A9E91C"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Accounts payable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2608254"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B74C255" w14:textId="77777777" w:rsidR="00FD3EDE" w:rsidRPr="00FD3EDE" w:rsidRDefault="00FD3EDE" w:rsidP="00FD3EDE">
            <w:pPr>
              <w:spacing w:after="0" w:line="240" w:lineRule="auto"/>
              <w:rPr>
                <w:rFonts w:ascii="Actor" w:eastAsia="Times New Roman" w:hAnsi="Actor" w:cs="Times New Roman"/>
                <w:bCs/>
                <w:sz w:val="23"/>
                <w:szCs w:val="23"/>
              </w:rPr>
            </w:pPr>
          </w:p>
        </w:tc>
      </w:tr>
      <w:tr w:rsidR="00FD3EDE" w:rsidRPr="00FD3EDE" w14:paraId="2A262150"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F1CDA56"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Cash</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0F0E844" w14:textId="77777777" w:rsidR="00FD3EDE" w:rsidRPr="00FD3EDE" w:rsidRDefault="00FD3EDE" w:rsidP="00FD3EDE">
            <w:pPr>
              <w:spacing w:after="0" w:line="240" w:lineRule="auto"/>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50B3612"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XXX</w:t>
            </w:r>
          </w:p>
        </w:tc>
      </w:tr>
      <w:tr w:rsidR="00FD3EDE" w:rsidRPr="00FD3EDE" w14:paraId="7F2C6343" w14:textId="77777777" w:rsidTr="00FD3EDE">
        <w:tc>
          <w:tcPr>
            <w:tcW w:w="0" w:type="auto"/>
            <w:gridSpan w:val="3"/>
            <w:tcBorders>
              <w:top w:val="nil"/>
              <w:left w:val="nil"/>
              <w:bottom w:val="nil"/>
              <w:right w:val="nil"/>
            </w:tcBorders>
            <w:tcMar>
              <w:top w:w="60" w:type="dxa"/>
              <w:left w:w="120" w:type="dxa"/>
              <w:bottom w:w="60" w:type="dxa"/>
              <w:right w:w="120" w:type="dxa"/>
            </w:tcMar>
            <w:vAlign w:val="center"/>
            <w:hideMark/>
          </w:tcPr>
          <w:p w14:paraId="13D8CC90"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To make a cash payment to an account supplier</w:t>
            </w:r>
          </w:p>
        </w:tc>
      </w:tr>
    </w:tbl>
    <w:p w14:paraId="64E8EEF5" w14:textId="77777777" w:rsidR="00FD3EDE" w:rsidRPr="00FD3EDE" w:rsidRDefault="009511A4" w:rsidP="00FD3EDE">
      <w:pPr>
        <w:spacing w:after="0" w:line="240" w:lineRule="auto"/>
        <w:rPr>
          <w:ins w:id="2" w:author="Unknown"/>
          <w:rFonts w:ascii="Actor" w:eastAsia="Times New Roman" w:hAnsi="Actor" w:cs="Times New Roman"/>
          <w:bCs/>
          <w:sz w:val="23"/>
          <w:szCs w:val="23"/>
        </w:rPr>
      </w:pPr>
      <w:ins w:id="3" w:author="Unknown">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66A068A7">
            <v:rect id="_x0000_i1034" style="width:0;height:1.5pt" o:hralign="center" o:hrstd="t" o:hr="t" fillcolor="#a0a0a0" stroked="f"/>
          </w:pict>
        </w:r>
      </w:ins>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2863"/>
        <w:gridCol w:w="1217"/>
        <w:gridCol w:w="1320"/>
      </w:tblGrid>
      <w:tr w:rsidR="00FD3EDE" w:rsidRPr="00FD3EDE" w14:paraId="58892ADE"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7242351"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06BAD00"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DD892EB"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Credit</w:t>
            </w:r>
          </w:p>
        </w:tc>
      </w:tr>
      <w:tr w:rsidR="00FD3EDE" w:rsidRPr="00FD3EDE" w14:paraId="0D4613FB"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13E7D43"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lastRenderedPageBreak/>
              <w:t>Accounts payable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5583B6B"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4EC6E08" w14:textId="77777777" w:rsidR="00FD3EDE" w:rsidRPr="00FD3EDE" w:rsidRDefault="00FD3EDE" w:rsidP="00FD3EDE">
            <w:pPr>
              <w:spacing w:after="0" w:line="240" w:lineRule="auto"/>
              <w:rPr>
                <w:rFonts w:ascii="Actor" w:eastAsia="Times New Roman" w:hAnsi="Actor" w:cs="Times New Roman"/>
                <w:bCs/>
                <w:sz w:val="23"/>
                <w:szCs w:val="23"/>
              </w:rPr>
            </w:pPr>
          </w:p>
        </w:tc>
      </w:tr>
      <w:tr w:rsidR="00FD3EDE" w:rsidRPr="00FD3EDE" w14:paraId="3578E480" w14:textId="77777777" w:rsidTr="00FD3EDE">
        <w:tc>
          <w:tcPr>
            <w:tcW w:w="0" w:type="auto"/>
            <w:vAlign w:val="center"/>
            <w:hideMark/>
          </w:tcPr>
          <w:p w14:paraId="54794D50" w14:textId="77777777" w:rsidR="00FD3EDE" w:rsidRPr="00FD3EDE" w:rsidRDefault="00FD3EDE" w:rsidP="00FD3EDE">
            <w:pPr>
              <w:spacing w:after="0" w:line="240" w:lineRule="auto"/>
              <w:rPr>
                <w:rFonts w:ascii="Actor" w:eastAsia="Times New Roman" w:hAnsi="Actor" w:cs="Times New Roman"/>
                <w:bCs/>
                <w:sz w:val="23"/>
                <w:szCs w:val="23"/>
              </w:rPr>
            </w:pPr>
          </w:p>
        </w:tc>
        <w:tc>
          <w:tcPr>
            <w:tcW w:w="0" w:type="auto"/>
            <w:vAlign w:val="center"/>
            <w:hideMark/>
          </w:tcPr>
          <w:p w14:paraId="4C97DAB1" w14:textId="77777777" w:rsidR="00FD3EDE" w:rsidRPr="00FD3EDE" w:rsidRDefault="00FD3EDE" w:rsidP="00FD3EDE">
            <w:pPr>
              <w:spacing w:after="0" w:line="240" w:lineRule="auto"/>
              <w:rPr>
                <w:rFonts w:ascii="Actor" w:eastAsia="Times New Roman" w:hAnsi="Actor" w:cs="Times New Roman"/>
                <w:bCs/>
                <w:sz w:val="23"/>
                <w:szCs w:val="23"/>
              </w:rPr>
            </w:pPr>
          </w:p>
        </w:tc>
        <w:tc>
          <w:tcPr>
            <w:tcW w:w="0" w:type="auto"/>
            <w:vAlign w:val="center"/>
            <w:hideMark/>
          </w:tcPr>
          <w:p w14:paraId="78AD8FF7" w14:textId="77777777" w:rsidR="00FD3EDE" w:rsidRPr="00FD3EDE" w:rsidRDefault="00FD3EDE" w:rsidP="00FD3EDE">
            <w:pPr>
              <w:spacing w:after="0" w:line="240" w:lineRule="auto"/>
              <w:rPr>
                <w:rFonts w:ascii="Actor" w:eastAsia="Times New Roman" w:hAnsi="Actor" w:cs="Times New Roman"/>
                <w:bCs/>
                <w:sz w:val="23"/>
                <w:szCs w:val="23"/>
              </w:rPr>
            </w:pPr>
          </w:p>
        </w:tc>
      </w:tr>
      <w:tr w:rsidR="00FD3EDE" w:rsidRPr="00FD3EDE" w14:paraId="558D6C3F"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9E2E062"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Discount received</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FC7004C" w14:textId="77777777" w:rsidR="00FD3EDE" w:rsidRPr="00FD3EDE" w:rsidRDefault="00FD3EDE" w:rsidP="00FD3EDE">
            <w:pPr>
              <w:spacing w:after="0" w:line="240" w:lineRule="auto"/>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0631E47"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XXX</w:t>
            </w:r>
          </w:p>
        </w:tc>
      </w:tr>
      <w:tr w:rsidR="00FD3EDE" w:rsidRPr="00FD3EDE" w14:paraId="4B599377"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D7EA0A7"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Cash</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6DE5F27E" w14:textId="77777777" w:rsidR="00FD3EDE" w:rsidRPr="00FD3EDE" w:rsidRDefault="00FD3EDE" w:rsidP="00FD3EDE">
            <w:pPr>
              <w:spacing w:after="0" w:line="240" w:lineRule="auto"/>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994C516"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XXX</w:t>
            </w:r>
          </w:p>
        </w:tc>
      </w:tr>
      <w:tr w:rsidR="00FD3EDE" w:rsidRPr="00FD3EDE" w14:paraId="7B581EB7" w14:textId="77777777" w:rsidTr="00FD3EDE">
        <w:tc>
          <w:tcPr>
            <w:tcW w:w="0" w:type="auto"/>
            <w:gridSpan w:val="3"/>
            <w:tcBorders>
              <w:top w:val="nil"/>
              <w:left w:val="nil"/>
              <w:bottom w:val="nil"/>
              <w:right w:val="nil"/>
            </w:tcBorders>
            <w:tcMar>
              <w:top w:w="60" w:type="dxa"/>
              <w:left w:w="120" w:type="dxa"/>
              <w:bottom w:w="60" w:type="dxa"/>
              <w:right w:w="120" w:type="dxa"/>
            </w:tcMar>
            <w:vAlign w:val="center"/>
            <w:hideMark/>
          </w:tcPr>
          <w:p w14:paraId="467B1818"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To make a cash payment taking a supplier early settlement discount</w:t>
            </w:r>
          </w:p>
        </w:tc>
      </w:tr>
    </w:tbl>
    <w:p w14:paraId="7E9F560D" w14:textId="77777777" w:rsidR="00FD3EDE" w:rsidRPr="00FD3EDE" w:rsidRDefault="009511A4" w:rsidP="00FD3EDE">
      <w:pPr>
        <w:spacing w:after="0" w:line="240" w:lineRule="auto"/>
        <w:rPr>
          <w:ins w:id="4" w:author="Unknown"/>
          <w:rFonts w:ascii="Actor" w:eastAsia="Times New Roman" w:hAnsi="Actor" w:cs="Times New Roman"/>
          <w:bCs/>
          <w:sz w:val="23"/>
          <w:szCs w:val="23"/>
        </w:rPr>
      </w:pPr>
      <w:ins w:id="5" w:author="Unknown">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1F23CAD3">
            <v:rect id="_x0000_i1035" style="width:0;height:1.5pt" o:hralign="center" o:hrstd="t" o:hr="t" fillcolor="#a0a0a0" stroked="f"/>
          </w:pict>
        </w:r>
      </w:ins>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2947"/>
        <w:gridCol w:w="1176"/>
        <w:gridCol w:w="1277"/>
      </w:tblGrid>
      <w:tr w:rsidR="00FD3EDE" w:rsidRPr="00FD3EDE" w14:paraId="48977E10"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1B52F6D"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EE9486E"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68C8A04"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Credit</w:t>
            </w:r>
          </w:p>
        </w:tc>
      </w:tr>
      <w:tr w:rsidR="00FD3EDE" w:rsidRPr="00FD3EDE" w14:paraId="31447169"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6CC1802"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Accounts payable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EC1E9A9"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02D9F48" w14:textId="77777777" w:rsidR="00FD3EDE" w:rsidRPr="00FD3EDE" w:rsidRDefault="00FD3EDE" w:rsidP="00FD3EDE">
            <w:pPr>
              <w:spacing w:after="0" w:line="240" w:lineRule="auto"/>
              <w:rPr>
                <w:rFonts w:ascii="Actor" w:eastAsia="Times New Roman" w:hAnsi="Actor" w:cs="Times New Roman"/>
                <w:bCs/>
                <w:sz w:val="23"/>
                <w:szCs w:val="23"/>
              </w:rPr>
            </w:pPr>
          </w:p>
        </w:tc>
      </w:tr>
      <w:tr w:rsidR="00FD3EDE" w:rsidRPr="00FD3EDE" w14:paraId="3F51EE2C"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9BFA455"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Purchases</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8102CE4" w14:textId="77777777" w:rsidR="00FD3EDE" w:rsidRPr="00FD3EDE" w:rsidRDefault="00FD3EDE" w:rsidP="00FD3EDE">
            <w:pPr>
              <w:spacing w:after="0" w:line="240" w:lineRule="auto"/>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F9702C3"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XXX</w:t>
            </w:r>
          </w:p>
        </w:tc>
      </w:tr>
      <w:tr w:rsidR="00FD3EDE" w:rsidRPr="00FD3EDE" w14:paraId="19EF9C9F" w14:textId="77777777" w:rsidTr="00FD3EDE">
        <w:tc>
          <w:tcPr>
            <w:tcW w:w="0" w:type="auto"/>
            <w:gridSpan w:val="3"/>
            <w:tcBorders>
              <w:top w:val="nil"/>
              <w:left w:val="nil"/>
              <w:bottom w:val="nil"/>
              <w:right w:val="nil"/>
            </w:tcBorders>
            <w:tcMar>
              <w:top w:w="60" w:type="dxa"/>
              <w:left w:w="120" w:type="dxa"/>
              <w:bottom w:w="60" w:type="dxa"/>
              <w:right w:w="120" w:type="dxa"/>
            </w:tcMar>
            <w:vAlign w:val="center"/>
            <w:hideMark/>
          </w:tcPr>
          <w:p w14:paraId="452AE713"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Goods returned and a debit note is issued to a supplier</w:t>
            </w:r>
          </w:p>
        </w:tc>
      </w:tr>
    </w:tbl>
    <w:p w14:paraId="185835A3" w14:textId="77777777" w:rsidR="00FD3EDE" w:rsidRPr="00FD3EDE" w:rsidRDefault="009511A4" w:rsidP="00FD3EDE">
      <w:pPr>
        <w:spacing w:after="0" w:line="240" w:lineRule="auto"/>
        <w:rPr>
          <w:ins w:id="6" w:author="Unknown"/>
          <w:rFonts w:ascii="Actor" w:eastAsia="Times New Roman" w:hAnsi="Actor" w:cs="Times New Roman"/>
          <w:bCs/>
          <w:sz w:val="23"/>
          <w:szCs w:val="23"/>
        </w:rPr>
      </w:pPr>
      <w:ins w:id="7" w:author="Unknown">
        <w:r>
          <w:rPr>
            <w:rFonts w:ascii="Actor" w:eastAsia="Times New Roman" w:hAnsi="Actor" w:cs="Times New Roman"/>
            <w:bCs/>
            <w:noProof/>
            <w:sz w:val="23"/>
            <w:szCs w:val="23"/>
          </w:rPr>
        </w:r>
        <w:r w:rsidR="009511A4">
          <w:rPr>
            <w:rFonts w:ascii="Actor" w:eastAsia="Times New Roman" w:hAnsi="Actor" w:cs="Times New Roman"/>
            <w:bCs/>
            <w:noProof/>
            <w:sz w:val="23"/>
            <w:szCs w:val="23"/>
          </w:rPr>
          <w:pict w14:anchorId="4F521A01">
            <v:rect id="_x0000_i1036" style="width:0;height:1.5pt" o:hralign="center" o:hrstd="t" o:hr="t" fillcolor="#a0a0a0" stroked="f"/>
          </w:pict>
        </w:r>
      </w:ins>
    </w:p>
    <w:tbl>
      <w:tblPr>
        <w:tblW w:w="540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2948"/>
        <w:gridCol w:w="1176"/>
        <w:gridCol w:w="1276"/>
      </w:tblGrid>
      <w:tr w:rsidR="00FD3EDE" w:rsidRPr="00FD3EDE" w14:paraId="0F2E9A4F"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B0E78B2"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Account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45390D45"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Debit</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38BEEA48"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Credit</w:t>
            </w:r>
          </w:p>
        </w:tc>
      </w:tr>
      <w:tr w:rsidR="00FD3EDE" w:rsidRPr="00FD3EDE" w14:paraId="67902F51"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09E28D7D"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Accounts payable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35A9E25"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XXX</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5671D1F3" w14:textId="77777777" w:rsidR="00FD3EDE" w:rsidRPr="00FD3EDE" w:rsidRDefault="00FD3EDE" w:rsidP="00FD3EDE">
            <w:pPr>
              <w:spacing w:after="0" w:line="240" w:lineRule="auto"/>
              <w:rPr>
                <w:rFonts w:ascii="Actor" w:eastAsia="Times New Roman" w:hAnsi="Actor" w:cs="Times New Roman"/>
                <w:bCs/>
                <w:sz w:val="23"/>
                <w:szCs w:val="23"/>
              </w:rPr>
            </w:pPr>
          </w:p>
        </w:tc>
      </w:tr>
      <w:tr w:rsidR="00FD3EDE" w:rsidRPr="00FD3EDE" w14:paraId="147B4956" w14:textId="77777777" w:rsidTr="00FD3EDE">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217420AD"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Notes payable</w:t>
            </w: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7F16560D" w14:textId="77777777" w:rsidR="00FD3EDE" w:rsidRPr="00FD3EDE" w:rsidRDefault="00FD3EDE" w:rsidP="00FD3EDE">
            <w:pPr>
              <w:spacing w:after="0" w:line="240" w:lineRule="auto"/>
              <w:rPr>
                <w:rFonts w:ascii="Actor" w:eastAsia="Times New Roman" w:hAnsi="Actor" w:cs="Times New Roman"/>
                <w:bCs/>
                <w:sz w:val="23"/>
                <w:szCs w:val="23"/>
              </w:rPr>
            </w:pPr>
          </w:p>
        </w:tc>
        <w:tc>
          <w:tcPr>
            <w:tcW w:w="0" w:type="auto"/>
            <w:tcBorders>
              <w:top w:val="single" w:sz="2" w:space="0" w:color="CCCCCC"/>
              <w:left w:val="single" w:sz="2" w:space="0" w:color="CCCCCC"/>
              <w:bottom w:val="single" w:sz="2" w:space="0" w:color="CCCCCC"/>
              <w:right w:val="single" w:sz="2" w:space="0" w:color="CCCCCC"/>
            </w:tcBorders>
            <w:tcMar>
              <w:top w:w="60" w:type="dxa"/>
              <w:left w:w="120" w:type="dxa"/>
              <w:bottom w:w="60" w:type="dxa"/>
              <w:right w:w="120" w:type="dxa"/>
            </w:tcMar>
            <w:vAlign w:val="bottom"/>
            <w:hideMark/>
          </w:tcPr>
          <w:p w14:paraId="16F01C53"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XXX</w:t>
            </w:r>
          </w:p>
        </w:tc>
      </w:tr>
      <w:tr w:rsidR="00FD3EDE" w:rsidRPr="00FD3EDE" w14:paraId="53743078" w14:textId="77777777" w:rsidTr="00FD3EDE">
        <w:tc>
          <w:tcPr>
            <w:tcW w:w="0" w:type="auto"/>
            <w:gridSpan w:val="3"/>
            <w:tcBorders>
              <w:top w:val="nil"/>
              <w:left w:val="nil"/>
              <w:bottom w:val="nil"/>
              <w:right w:val="nil"/>
            </w:tcBorders>
            <w:tcMar>
              <w:top w:w="60" w:type="dxa"/>
              <w:left w:w="120" w:type="dxa"/>
              <w:bottom w:w="60" w:type="dxa"/>
              <w:right w:w="120" w:type="dxa"/>
            </w:tcMar>
            <w:vAlign w:val="center"/>
            <w:hideMark/>
          </w:tcPr>
          <w:p w14:paraId="58B93006" w14:textId="77777777" w:rsidR="00FD3EDE" w:rsidRPr="00FD3EDE" w:rsidRDefault="00FD3EDE"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t>Notes payable issued to replace an accounts payable</w:t>
            </w:r>
          </w:p>
        </w:tc>
      </w:tr>
    </w:tbl>
    <w:p w14:paraId="2B7440B7" w14:textId="77777777" w:rsidR="00B907F1" w:rsidRPr="00B907F1" w:rsidRDefault="00B907F1" w:rsidP="00FD3EDE">
      <w:pPr>
        <w:spacing w:after="0" w:line="240" w:lineRule="auto"/>
        <w:rPr>
          <w:rFonts w:ascii="Actor" w:eastAsia="Times New Roman" w:hAnsi="Actor" w:cs="Times New Roman"/>
          <w:bCs/>
          <w:sz w:val="23"/>
          <w:szCs w:val="23"/>
        </w:rPr>
      </w:pPr>
    </w:p>
    <w:p w14:paraId="25E36D25" w14:textId="77777777" w:rsidR="00B907F1" w:rsidRPr="00B907F1" w:rsidRDefault="00B907F1" w:rsidP="00FD3EDE">
      <w:pPr>
        <w:spacing w:after="0" w:line="240" w:lineRule="auto"/>
        <w:rPr>
          <w:rFonts w:ascii="Actor" w:eastAsia="Times New Roman" w:hAnsi="Actor" w:cs="Times New Roman"/>
          <w:bCs/>
          <w:sz w:val="23"/>
          <w:szCs w:val="23"/>
        </w:rPr>
      </w:pPr>
      <w:r w:rsidRPr="00FD3EDE">
        <w:rPr>
          <w:rFonts w:ascii="Actor" w:eastAsia="Times New Roman" w:hAnsi="Actor" w:cs="Times New Roman"/>
          <w:bCs/>
          <w:sz w:val="23"/>
          <w:szCs w:val="23"/>
        </w:rPr>
        <w:br/>
      </w:r>
    </w:p>
    <w:p w14:paraId="20DEF4EB" w14:textId="77777777" w:rsidR="00B907F1" w:rsidRPr="002514DC" w:rsidRDefault="00B907F1" w:rsidP="00FD3EDE">
      <w:pPr>
        <w:spacing w:after="0" w:line="240" w:lineRule="auto"/>
        <w:rPr>
          <w:rFonts w:ascii="Actor" w:eastAsia="Times New Roman" w:hAnsi="Actor" w:cs="Times New Roman"/>
          <w:b/>
          <w:bCs/>
          <w:sz w:val="23"/>
          <w:szCs w:val="23"/>
        </w:rPr>
      </w:pPr>
      <w:r w:rsidRPr="00FD3EDE">
        <w:rPr>
          <w:rFonts w:ascii="Actor" w:eastAsia="Times New Roman" w:hAnsi="Actor" w:cs="Times New Roman"/>
          <w:bCs/>
          <w:sz w:val="23"/>
          <w:szCs w:val="23"/>
        </w:rPr>
        <w:br/>
      </w:r>
    </w:p>
    <w:p w14:paraId="246691FF" w14:textId="77777777" w:rsidR="002514DC" w:rsidRPr="002514DC" w:rsidRDefault="002514DC" w:rsidP="002514DC">
      <w:pPr>
        <w:spacing w:after="0" w:line="288" w:lineRule="atLeast"/>
      </w:pPr>
      <w:r w:rsidRPr="002514DC">
        <w:rPr>
          <w:rFonts w:ascii="Helvetica" w:eastAsia="Times New Roman" w:hAnsi="Helvetica" w:cs="Helvetica"/>
          <w:color w:val="000000"/>
          <w:sz w:val="18"/>
          <w:szCs w:val="18"/>
        </w:rPr>
        <w:br/>
      </w:r>
      <w:r w:rsidRPr="002514DC">
        <w:rPr>
          <w:rFonts w:ascii="Helvetica" w:eastAsia="Times New Roman" w:hAnsi="Helvetica" w:cs="Helvetica"/>
          <w:color w:val="000000"/>
          <w:sz w:val="18"/>
          <w:szCs w:val="18"/>
        </w:rPr>
        <w:br/>
      </w:r>
    </w:p>
    <w:p w14:paraId="0DFBA713" w14:textId="77777777" w:rsidR="002514DC" w:rsidRDefault="002514DC" w:rsidP="003669E9">
      <w:pPr>
        <w:pStyle w:val="NormalWeb"/>
        <w:shd w:val="clear" w:color="auto" w:fill="FFFFFF"/>
        <w:rPr>
          <w:rFonts w:ascii="Actor" w:hAnsi="Actor"/>
          <w:bCs/>
          <w:sz w:val="23"/>
          <w:szCs w:val="23"/>
        </w:rPr>
      </w:pPr>
      <w:r w:rsidRPr="002514DC">
        <w:rPr>
          <w:rFonts w:ascii="Actor" w:hAnsi="Actor"/>
          <w:bCs/>
          <w:sz w:val="23"/>
          <w:szCs w:val="23"/>
        </w:rPr>
        <w:br/>
      </w:r>
      <w:r>
        <w:rPr>
          <w:rFonts w:ascii="Helvetica" w:hAnsi="Helvetica" w:cs="Helvetica"/>
          <w:color w:val="000000"/>
          <w:sz w:val="18"/>
          <w:szCs w:val="18"/>
        </w:rPr>
        <w:br/>
      </w:r>
    </w:p>
    <w:p w14:paraId="0A4549AA" w14:textId="77777777" w:rsidR="002514DC" w:rsidRPr="003669E9" w:rsidRDefault="002514DC" w:rsidP="003669E9">
      <w:pPr>
        <w:pStyle w:val="NormalWeb"/>
        <w:shd w:val="clear" w:color="auto" w:fill="FFFFFF"/>
        <w:rPr>
          <w:rFonts w:ascii="Actor" w:hAnsi="Actor"/>
          <w:bCs/>
          <w:sz w:val="23"/>
          <w:szCs w:val="23"/>
        </w:rPr>
      </w:pPr>
    </w:p>
    <w:p w14:paraId="1F27B65B" w14:textId="77777777" w:rsidR="003669E9" w:rsidRPr="003669E9" w:rsidRDefault="003669E9" w:rsidP="003669E9">
      <w:pPr>
        <w:pStyle w:val="Heading1"/>
        <w:shd w:val="clear" w:color="auto" w:fill="FFFFFF"/>
        <w:spacing w:before="0" w:line="336" w:lineRule="atLeast"/>
        <w:ind w:right="120"/>
        <w:textAlignment w:val="bottom"/>
      </w:pPr>
      <w:r w:rsidRPr="003669E9">
        <w:rPr>
          <w:rFonts w:ascii="Actor" w:eastAsia="Times New Roman" w:hAnsi="Actor" w:cs="Times New Roman"/>
          <w:b w:val="0"/>
          <w:color w:val="auto"/>
          <w:sz w:val="23"/>
          <w:szCs w:val="23"/>
        </w:rPr>
        <w:br/>
      </w:r>
      <w:r>
        <w:rPr>
          <w:rFonts w:ascii="Verdana" w:hAnsi="Verdana"/>
          <w:color w:val="000000"/>
          <w:sz w:val="12"/>
          <w:szCs w:val="12"/>
        </w:rPr>
        <w:br/>
      </w:r>
      <w:r w:rsidRPr="003669E9">
        <w:rPr>
          <w:rFonts w:ascii="Actor" w:eastAsia="Times New Roman" w:hAnsi="Actor" w:cs="Times New Roman"/>
          <w:b w:val="0"/>
          <w:color w:val="auto"/>
          <w:sz w:val="23"/>
          <w:szCs w:val="23"/>
        </w:rPr>
        <w:br/>
      </w:r>
      <w:r>
        <w:rPr>
          <w:rFonts w:ascii="Helvetica" w:hAnsi="Helvetica" w:cs="Helvetica"/>
          <w:color w:val="000000"/>
          <w:sz w:val="18"/>
          <w:szCs w:val="18"/>
          <w:bdr w:val="none" w:sz="0" w:space="0" w:color="auto" w:frame="1"/>
        </w:rPr>
        <w:br/>
      </w:r>
    </w:p>
    <w:p w14:paraId="518B925B" w14:textId="77777777" w:rsidR="003669E9" w:rsidRPr="003669E9" w:rsidRDefault="003669E9" w:rsidP="003669E9">
      <w:pPr>
        <w:rPr>
          <w:rFonts w:ascii="Actor" w:eastAsia="Times New Roman" w:hAnsi="Actor" w:cs="Times New Roman"/>
          <w:bCs/>
          <w:sz w:val="23"/>
          <w:szCs w:val="23"/>
        </w:rPr>
      </w:pPr>
      <w:r w:rsidRPr="003669E9">
        <w:rPr>
          <w:rFonts w:ascii="Actor" w:eastAsia="Times New Roman" w:hAnsi="Actor" w:cs="Times New Roman"/>
          <w:bCs/>
          <w:sz w:val="23"/>
          <w:szCs w:val="23"/>
        </w:rPr>
        <w:br/>
      </w:r>
      <w:r w:rsidRPr="003669E9">
        <w:rPr>
          <w:rFonts w:ascii="Verdana" w:hAnsi="Verdana"/>
          <w:color w:val="000000"/>
          <w:sz w:val="12"/>
          <w:szCs w:val="12"/>
        </w:rPr>
        <w:br/>
      </w:r>
    </w:p>
    <w:p w14:paraId="727A89F8" w14:textId="77777777" w:rsidR="003669E9" w:rsidRPr="003669E9" w:rsidRDefault="003669E9" w:rsidP="003669E9"/>
    <w:p w14:paraId="620BD1EC" w14:textId="77777777" w:rsidR="003669E9" w:rsidRDefault="003669E9" w:rsidP="000F2FF6">
      <w:pPr>
        <w:pStyle w:val="NormalWeb"/>
        <w:spacing w:before="0" w:beforeAutospacing="0" w:after="0" w:afterAutospacing="0"/>
        <w:rPr>
          <w:rFonts w:ascii="Actor" w:hAnsi="Actor"/>
          <w:sz w:val="23"/>
          <w:szCs w:val="23"/>
        </w:rPr>
      </w:pPr>
    </w:p>
    <w:p w14:paraId="7A813B0C" w14:textId="77777777" w:rsidR="000F2FF6" w:rsidRPr="000F2FF6" w:rsidRDefault="000F2FF6" w:rsidP="000F2FF6">
      <w:pPr>
        <w:spacing w:after="0"/>
      </w:pPr>
    </w:p>
    <w:p w14:paraId="4AC34647" w14:textId="77777777" w:rsidR="000F2FF6" w:rsidRPr="000F2FF6" w:rsidRDefault="000F2FF6" w:rsidP="000F2FF6">
      <w:pPr>
        <w:spacing w:before="100" w:beforeAutospacing="1" w:after="100" w:afterAutospacing="1" w:line="240" w:lineRule="auto"/>
        <w:rPr>
          <w:rFonts w:ascii="Times New Roman" w:eastAsia="Times New Roman" w:hAnsi="Times New Roman" w:cs="Times New Roman"/>
          <w:color w:val="000000"/>
          <w:sz w:val="24"/>
          <w:szCs w:val="24"/>
        </w:rPr>
      </w:pPr>
    </w:p>
    <w:p w14:paraId="406BE2A4" w14:textId="77777777" w:rsidR="004849CB" w:rsidRDefault="000F2FF6" w:rsidP="000F2FF6">
      <w:r w:rsidRPr="000F2FF6">
        <w:rPr>
          <w:rFonts w:ascii="Helvetica" w:eastAsia="Times New Roman" w:hAnsi="Helvetica" w:cs="Helvetica"/>
          <w:color w:val="000000"/>
          <w:sz w:val="18"/>
          <w:szCs w:val="18"/>
        </w:rPr>
        <w:br/>
      </w:r>
      <w:r w:rsidRPr="000F2FF6">
        <w:rPr>
          <w:rFonts w:ascii="Helvetica" w:eastAsia="Times New Roman" w:hAnsi="Helvetica" w:cs="Helvetica"/>
          <w:color w:val="000000"/>
          <w:sz w:val="18"/>
          <w:szCs w:val="18"/>
        </w:rPr>
        <w:br/>
      </w:r>
    </w:p>
    <w:sectPr w:rsidR="004849CB" w:rsidSect="00484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clonica">
    <w:altName w:val="Times New Roman"/>
    <w:charset w:val="00"/>
    <w:family w:val="roman"/>
    <w:notTrueType/>
    <w:pitch w:val="default"/>
  </w:font>
  <w:font w:name="Actor">
    <w:altName w:val="Times New Roman"/>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altName w:val="Arial"/>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261B7"/>
    <w:multiLevelType w:val="multilevel"/>
    <w:tmpl w:val="22D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B6FA1"/>
    <w:multiLevelType w:val="multilevel"/>
    <w:tmpl w:val="62E8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F0BD8"/>
    <w:multiLevelType w:val="multilevel"/>
    <w:tmpl w:val="3834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F6"/>
    <w:rsid w:val="000F2FF6"/>
    <w:rsid w:val="002514DC"/>
    <w:rsid w:val="003669E9"/>
    <w:rsid w:val="004849CB"/>
    <w:rsid w:val="0050705F"/>
    <w:rsid w:val="009511A4"/>
    <w:rsid w:val="00B907F1"/>
    <w:rsid w:val="00FD3E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74E2482"/>
  <w15:docId w15:val="{9B8274AF-02AB-2A46-B238-CECA1F1B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CB"/>
  </w:style>
  <w:style w:type="paragraph" w:styleId="Heading1">
    <w:name w:val="heading 1"/>
    <w:basedOn w:val="Normal"/>
    <w:next w:val="Normal"/>
    <w:link w:val="Heading1Char"/>
    <w:uiPriority w:val="9"/>
    <w:qFormat/>
    <w:rsid w:val="000F2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2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F2F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2F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FF6"/>
    <w:rPr>
      <w:rFonts w:ascii="Times New Roman" w:eastAsia="Times New Roman" w:hAnsi="Times New Roman" w:cs="Times New Roman"/>
      <w:b/>
      <w:bCs/>
      <w:sz w:val="36"/>
      <w:szCs w:val="36"/>
    </w:rPr>
  </w:style>
  <w:style w:type="paragraph" w:styleId="NormalWeb">
    <w:name w:val="Normal (Web)"/>
    <w:basedOn w:val="Normal"/>
    <w:uiPriority w:val="99"/>
    <w:unhideWhenUsed/>
    <w:rsid w:val="000F2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2FF6"/>
  </w:style>
  <w:style w:type="character" w:styleId="Hyperlink">
    <w:name w:val="Hyperlink"/>
    <w:basedOn w:val="DefaultParagraphFont"/>
    <w:uiPriority w:val="99"/>
    <w:semiHidden/>
    <w:unhideWhenUsed/>
    <w:rsid w:val="000F2FF6"/>
    <w:rPr>
      <w:color w:val="0000FF"/>
      <w:u w:val="single"/>
    </w:rPr>
  </w:style>
  <w:style w:type="character" w:customStyle="1" w:styleId="Heading1Char">
    <w:name w:val="Heading 1 Char"/>
    <w:basedOn w:val="DefaultParagraphFont"/>
    <w:link w:val="Heading1"/>
    <w:uiPriority w:val="9"/>
    <w:rsid w:val="000F2FF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F2FF6"/>
    <w:rPr>
      <w:b/>
      <w:bCs/>
    </w:rPr>
  </w:style>
  <w:style w:type="character" w:customStyle="1" w:styleId="Heading3Char">
    <w:name w:val="Heading 3 Char"/>
    <w:basedOn w:val="DefaultParagraphFont"/>
    <w:link w:val="Heading3"/>
    <w:uiPriority w:val="9"/>
    <w:rsid w:val="000F2F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F2FF6"/>
    <w:rPr>
      <w:rFonts w:asciiTheme="majorHAnsi" w:eastAsiaTheme="majorEastAsia" w:hAnsiTheme="majorHAnsi" w:cstheme="majorBidi"/>
      <w:b/>
      <w:bCs/>
      <w:i/>
      <w:iCs/>
      <w:color w:val="4F81BD" w:themeColor="accent1"/>
    </w:rPr>
  </w:style>
  <w:style w:type="paragraph" w:customStyle="1" w:styleId="jp-relatedposts-post-context">
    <w:name w:val="jp-relatedposts-post-context"/>
    <w:basedOn w:val="Normal"/>
    <w:rsid w:val="000F2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0F2FF6"/>
  </w:style>
  <w:style w:type="character" w:customStyle="1" w:styleId="commenttitle">
    <w:name w:val="commenttitle"/>
    <w:basedOn w:val="DefaultParagraphFont"/>
    <w:rsid w:val="000F2FF6"/>
  </w:style>
  <w:style w:type="character" w:customStyle="1" w:styleId="commentcount">
    <w:name w:val="commentcount"/>
    <w:basedOn w:val="DefaultParagraphFont"/>
    <w:rsid w:val="000F2FF6"/>
  </w:style>
  <w:style w:type="paragraph" w:styleId="BalloonText">
    <w:name w:val="Balloon Text"/>
    <w:basedOn w:val="Normal"/>
    <w:link w:val="BalloonTextChar"/>
    <w:uiPriority w:val="99"/>
    <w:semiHidden/>
    <w:unhideWhenUsed/>
    <w:rsid w:val="000F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FF6"/>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2514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14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514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14DC"/>
    <w:rPr>
      <w:rFonts w:ascii="Arial" w:eastAsia="Times New Roman" w:hAnsi="Arial" w:cs="Arial"/>
      <w:vanish/>
      <w:sz w:val="16"/>
      <w:szCs w:val="16"/>
    </w:rPr>
  </w:style>
  <w:style w:type="character" w:customStyle="1" w:styleId="nolink">
    <w:name w:val="nolink"/>
    <w:basedOn w:val="DefaultParagraphFont"/>
    <w:rsid w:val="002514DC"/>
  </w:style>
  <w:style w:type="character" w:customStyle="1" w:styleId="definition-url">
    <w:name w:val="definition-url"/>
    <w:basedOn w:val="DefaultParagraphFont"/>
    <w:rsid w:val="002514DC"/>
  </w:style>
  <w:style w:type="character" w:styleId="Emphasis">
    <w:name w:val="Emphasis"/>
    <w:basedOn w:val="DefaultParagraphFont"/>
    <w:uiPriority w:val="20"/>
    <w:qFormat/>
    <w:rsid w:val="002514DC"/>
    <w:rPr>
      <w:i/>
      <w:iCs/>
    </w:rPr>
  </w:style>
  <w:style w:type="character" w:customStyle="1" w:styleId="breadcrumblast">
    <w:name w:val="breadcrumb_last"/>
    <w:basedOn w:val="DefaultParagraphFont"/>
    <w:rsid w:val="00FD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834">
      <w:bodyDiv w:val="1"/>
      <w:marLeft w:val="0"/>
      <w:marRight w:val="0"/>
      <w:marTop w:val="0"/>
      <w:marBottom w:val="0"/>
      <w:divBdr>
        <w:top w:val="none" w:sz="0" w:space="0" w:color="auto"/>
        <w:left w:val="none" w:sz="0" w:space="0" w:color="auto"/>
        <w:bottom w:val="none" w:sz="0" w:space="0" w:color="auto"/>
        <w:right w:val="none" w:sz="0" w:space="0" w:color="auto"/>
      </w:divBdr>
    </w:div>
    <w:div w:id="27922329">
      <w:bodyDiv w:val="1"/>
      <w:marLeft w:val="0"/>
      <w:marRight w:val="0"/>
      <w:marTop w:val="0"/>
      <w:marBottom w:val="0"/>
      <w:divBdr>
        <w:top w:val="none" w:sz="0" w:space="0" w:color="auto"/>
        <w:left w:val="none" w:sz="0" w:space="0" w:color="auto"/>
        <w:bottom w:val="none" w:sz="0" w:space="0" w:color="auto"/>
        <w:right w:val="none" w:sz="0" w:space="0" w:color="auto"/>
      </w:divBdr>
    </w:div>
    <w:div w:id="49809415">
      <w:bodyDiv w:val="1"/>
      <w:marLeft w:val="0"/>
      <w:marRight w:val="0"/>
      <w:marTop w:val="0"/>
      <w:marBottom w:val="0"/>
      <w:divBdr>
        <w:top w:val="none" w:sz="0" w:space="0" w:color="auto"/>
        <w:left w:val="none" w:sz="0" w:space="0" w:color="auto"/>
        <w:bottom w:val="none" w:sz="0" w:space="0" w:color="auto"/>
        <w:right w:val="none" w:sz="0" w:space="0" w:color="auto"/>
      </w:divBdr>
    </w:div>
    <w:div w:id="112285324">
      <w:bodyDiv w:val="1"/>
      <w:marLeft w:val="0"/>
      <w:marRight w:val="0"/>
      <w:marTop w:val="0"/>
      <w:marBottom w:val="0"/>
      <w:divBdr>
        <w:top w:val="none" w:sz="0" w:space="0" w:color="auto"/>
        <w:left w:val="none" w:sz="0" w:space="0" w:color="auto"/>
        <w:bottom w:val="none" w:sz="0" w:space="0" w:color="auto"/>
        <w:right w:val="none" w:sz="0" w:space="0" w:color="auto"/>
      </w:divBdr>
    </w:div>
    <w:div w:id="112289345">
      <w:bodyDiv w:val="1"/>
      <w:marLeft w:val="0"/>
      <w:marRight w:val="0"/>
      <w:marTop w:val="0"/>
      <w:marBottom w:val="0"/>
      <w:divBdr>
        <w:top w:val="none" w:sz="0" w:space="0" w:color="auto"/>
        <w:left w:val="none" w:sz="0" w:space="0" w:color="auto"/>
        <w:bottom w:val="none" w:sz="0" w:space="0" w:color="auto"/>
        <w:right w:val="none" w:sz="0" w:space="0" w:color="auto"/>
      </w:divBdr>
      <w:divsChild>
        <w:div w:id="1206679587">
          <w:marLeft w:val="0"/>
          <w:marRight w:val="0"/>
          <w:marTop w:val="0"/>
          <w:marBottom w:val="0"/>
          <w:divBdr>
            <w:top w:val="none" w:sz="0" w:space="0" w:color="auto"/>
            <w:left w:val="none" w:sz="0" w:space="0" w:color="auto"/>
            <w:bottom w:val="none" w:sz="0" w:space="0" w:color="auto"/>
            <w:right w:val="none" w:sz="0" w:space="0" w:color="auto"/>
          </w:divBdr>
          <w:divsChild>
            <w:div w:id="230359502">
              <w:marLeft w:val="0"/>
              <w:marRight w:val="0"/>
              <w:marTop w:val="0"/>
              <w:marBottom w:val="0"/>
              <w:divBdr>
                <w:top w:val="none" w:sz="0" w:space="0" w:color="auto"/>
                <w:left w:val="none" w:sz="0" w:space="0" w:color="auto"/>
                <w:bottom w:val="none" w:sz="0" w:space="0" w:color="auto"/>
                <w:right w:val="none" w:sz="0" w:space="0" w:color="auto"/>
              </w:divBdr>
              <w:divsChild>
                <w:div w:id="244918537">
                  <w:marLeft w:val="0"/>
                  <w:marRight w:val="0"/>
                  <w:marTop w:val="0"/>
                  <w:marBottom w:val="600"/>
                  <w:divBdr>
                    <w:top w:val="none" w:sz="0" w:space="0" w:color="auto"/>
                    <w:left w:val="none" w:sz="0" w:space="0" w:color="auto"/>
                    <w:bottom w:val="none" w:sz="0" w:space="0" w:color="auto"/>
                    <w:right w:val="none" w:sz="0" w:space="0" w:color="auto"/>
                  </w:divBdr>
                </w:div>
                <w:div w:id="1108350477">
                  <w:marLeft w:val="0"/>
                  <w:marRight w:val="0"/>
                  <w:marTop w:val="0"/>
                  <w:marBottom w:val="600"/>
                  <w:divBdr>
                    <w:top w:val="none" w:sz="0" w:space="0" w:color="auto"/>
                    <w:left w:val="none" w:sz="0" w:space="0" w:color="auto"/>
                    <w:bottom w:val="none" w:sz="0" w:space="0" w:color="auto"/>
                    <w:right w:val="none" w:sz="0" w:space="0" w:color="auto"/>
                  </w:divBdr>
                </w:div>
                <w:div w:id="2001157197">
                  <w:marLeft w:val="0"/>
                  <w:marRight w:val="0"/>
                  <w:marTop w:val="0"/>
                  <w:marBottom w:val="600"/>
                  <w:divBdr>
                    <w:top w:val="none" w:sz="0" w:space="0" w:color="auto"/>
                    <w:left w:val="none" w:sz="0" w:space="0" w:color="auto"/>
                    <w:bottom w:val="none" w:sz="0" w:space="0" w:color="auto"/>
                    <w:right w:val="none" w:sz="0" w:space="0" w:color="auto"/>
                  </w:divBdr>
                </w:div>
                <w:div w:id="2005745073">
                  <w:marLeft w:val="0"/>
                  <w:marRight w:val="0"/>
                  <w:marTop w:val="0"/>
                  <w:marBottom w:val="600"/>
                  <w:divBdr>
                    <w:top w:val="none" w:sz="0" w:space="0" w:color="auto"/>
                    <w:left w:val="none" w:sz="0" w:space="0" w:color="auto"/>
                    <w:bottom w:val="none" w:sz="0" w:space="0" w:color="auto"/>
                    <w:right w:val="none" w:sz="0" w:space="0" w:color="auto"/>
                  </w:divBdr>
                </w:div>
                <w:div w:id="144461480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58156969">
      <w:bodyDiv w:val="1"/>
      <w:marLeft w:val="0"/>
      <w:marRight w:val="0"/>
      <w:marTop w:val="0"/>
      <w:marBottom w:val="0"/>
      <w:divBdr>
        <w:top w:val="none" w:sz="0" w:space="0" w:color="auto"/>
        <w:left w:val="none" w:sz="0" w:space="0" w:color="auto"/>
        <w:bottom w:val="none" w:sz="0" w:space="0" w:color="auto"/>
        <w:right w:val="none" w:sz="0" w:space="0" w:color="auto"/>
      </w:divBdr>
    </w:div>
    <w:div w:id="167333223">
      <w:bodyDiv w:val="1"/>
      <w:marLeft w:val="0"/>
      <w:marRight w:val="0"/>
      <w:marTop w:val="0"/>
      <w:marBottom w:val="0"/>
      <w:divBdr>
        <w:top w:val="none" w:sz="0" w:space="0" w:color="auto"/>
        <w:left w:val="none" w:sz="0" w:space="0" w:color="auto"/>
        <w:bottom w:val="none" w:sz="0" w:space="0" w:color="auto"/>
        <w:right w:val="none" w:sz="0" w:space="0" w:color="auto"/>
      </w:divBdr>
    </w:div>
    <w:div w:id="194852984">
      <w:bodyDiv w:val="1"/>
      <w:marLeft w:val="0"/>
      <w:marRight w:val="0"/>
      <w:marTop w:val="0"/>
      <w:marBottom w:val="0"/>
      <w:divBdr>
        <w:top w:val="none" w:sz="0" w:space="0" w:color="auto"/>
        <w:left w:val="none" w:sz="0" w:space="0" w:color="auto"/>
        <w:bottom w:val="none" w:sz="0" w:space="0" w:color="auto"/>
        <w:right w:val="none" w:sz="0" w:space="0" w:color="auto"/>
      </w:divBdr>
    </w:div>
    <w:div w:id="231425929">
      <w:bodyDiv w:val="1"/>
      <w:marLeft w:val="0"/>
      <w:marRight w:val="0"/>
      <w:marTop w:val="0"/>
      <w:marBottom w:val="0"/>
      <w:divBdr>
        <w:top w:val="none" w:sz="0" w:space="0" w:color="auto"/>
        <w:left w:val="none" w:sz="0" w:space="0" w:color="auto"/>
        <w:bottom w:val="none" w:sz="0" w:space="0" w:color="auto"/>
        <w:right w:val="none" w:sz="0" w:space="0" w:color="auto"/>
      </w:divBdr>
    </w:div>
    <w:div w:id="237594993">
      <w:bodyDiv w:val="1"/>
      <w:marLeft w:val="0"/>
      <w:marRight w:val="0"/>
      <w:marTop w:val="0"/>
      <w:marBottom w:val="0"/>
      <w:divBdr>
        <w:top w:val="none" w:sz="0" w:space="0" w:color="auto"/>
        <w:left w:val="none" w:sz="0" w:space="0" w:color="auto"/>
        <w:bottom w:val="none" w:sz="0" w:space="0" w:color="auto"/>
        <w:right w:val="none" w:sz="0" w:space="0" w:color="auto"/>
      </w:divBdr>
    </w:div>
    <w:div w:id="283656205">
      <w:bodyDiv w:val="1"/>
      <w:marLeft w:val="0"/>
      <w:marRight w:val="0"/>
      <w:marTop w:val="0"/>
      <w:marBottom w:val="0"/>
      <w:divBdr>
        <w:top w:val="none" w:sz="0" w:space="0" w:color="auto"/>
        <w:left w:val="none" w:sz="0" w:space="0" w:color="auto"/>
        <w:bottom w:val="none" w:sz="0" w:space="0" w:color="auto"/>
        <w:right w:val="none" w:sz="0" w:space="0" w:color="auto"/>
      </w:divBdr>
      <w:divsChild>
        <w:div w:id="1744374203">
          <w:marLeft w:val="0"/>
          <w:marRight w:val="0"/>
          <w:marTop w:val="0"/>
          <w:marBottom w:val="0"/>
          <w:divBdr>
            <w:top w:val="single" w:sz="12" w:space="0" w:color="5FADC0"/>
            <w:left w:val="none" w:sz="0" w:space="0" w:color="auto"/>
            <w:bottom w:val="none" w:sz="0" w:space="0" w:color="auto"/>
            <w:right w:val="none" w:sz="0" w:space="0" w:color="auto"/>
          </w:divBdr>
          <w:divsChild>
            <w:div w:id="567347907">
              <w:marLeft w:val="0"/>
              <w:marRight w:val="0"/>
              <w:marTop w:val="0"/>
              <w:marBottom w:val="0"/>
              <w:divBdr>
                <w:top w:val="none" w:sz="0" w:space="0" w:color="auto"/>
                <w:left w:val="none" w:sz="0" w:space="0" w:color="auto"/>
                <w:bottom w:val="none" w:sz="0" w:space="0" w:color="auto"/>
                <w:right w:val="none" w:sz="0" w:space="0" w:color="auto"/>
              </w:divBdr>
              <w:divsChild>
                <w:div w:id="454953006">
                  <w:marLeft w:val="0"/>
                  <w:marRight w:val="0"/>
                  <w:marTop w:val="252"/>
                  <w:marBottom w:val="0"/>
                  <w:divBdr>
                    <w:top w:val="none" w:sz="0" w:space="0" w:color="auto"/>
                    <w:left w:val="none" w:sz="0" w:space="0" w:color="auto"/>
                    <w:bottom w:val="none" w:sz="0" w:space="0" w:color="auto"/>
                    <w:right w:val="none" w:sz="0" w:space="0" w:color="auto"/>
                  </w:divBdr>
                </w:div>
                <w:div w:id="297734367">
                  <w:marLeft w:val="0"/>
                  <w:marRight w:val="0"/>
                  <w:marTop w:val="192"/>
                  <w:marBottom w:val="0"/>
                  <w:divBdr>
                    <w:top w:val="none" w:sz="0" w:space="0" w:color="auto"/>
                    <w:left w:val="none" w:sz="0" w:space="0" w:color="auto"/>
                    <w:bottom w:val="none" w:sz="0" w:space="0" w:color="auto"/>
                    <w:right w:val="none" w:sz="0" w:space="0" w:color="auto"/>
                  </w:divBdr>
                </w:div>
                <w:div w:id="859508277">
                  <w:marLeft w:val="0"/>
                  <w:marRight w:val="36"/>
                  <w:marTop w:val="300"/>
                  <w:marBottom w:val="0"/>
                  <w:divBdr>
                    <w:top w:val="none" w:sz="0" w:space="0" w:color="auto"/>
                    <w:left w:val="none" w:sz="0" w:space="0" w:color="auto"/>
                    <w:bottom w:val="none" w:sz="0" w:space="0" w:color="auto"/>
                    <w:right w:val="none" w:sz="0" w:space="0" w:color="auto"/>
                  </w:divBdr>
                  <w:divsChild>
                    <w:div w:id="1899629296">
                      <w:marLeft w:val="0"/>
                      <w:marRight w:val="0"/>
                      <w:marTop w:val="0"/>
                      <w:marBottom w:val="0"/>
                      <w:divBdr>
                        <w:top w:val="none" w:sz="0" w:space="0" w:color="auto"/>
                        <w:left w:val="none" w:sz="0" w:space="0" w:color="auto"/>
                        <w:bottom w:val="none" w:sz="0" w:space="0" w:color="auto"/>
                        <w:right w:val="none" w:sz="0" w:space="0" w:color="auto"/>
                      </w:divBdr>
                      <w:divsChild>
                        <w:div w:id="13041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1218">
          <w:marLeft w:val="0"/>
          <w:marRight w:val="0"/>
          <w:marTop w:val="0"/>
          <w:marBottom w:val="0"/>
          <w:divBdr>
            <w:top w:val="none" w:sz="0" w:space="0" w:color="auto"/>
            <w:left w:val="none" w:sz="0" w:space="0" w:color="auto"/>
            <w:bottom w:val="none" w:sz="0" w:space="0" w:color="auto"/>
            <w:right w:val="none" w:sz="0" w:space="0" w:color="auto"/>
          </w:divBdr>
          <w:divsChild>
            <w:div w:id="783577242">
              <w:marLeft w:val="0"/>
              <w:marRight w:val="0"/>
              <w:marTop w:val="132"/>
              <w:marBottom w:val="0"/>
              <w:divBdr>
                <w:top w:val="none" w:sz="0" w:space="0" w:color="auto"/>
                <w:left w:val="none" w:sz="0" w:space="0" w:color="auto"/>
                <w:bottom w:val="none" w:sz="0" w:space="0" w:color="auto"/>
                <w:right w:val="none" w:sz="0" w:space="0" w:color="auto"/>
              </w:divBdr>
              <w:divsChild>
                <w:div w:id="853960756">
                  <w:marLeft w:val="0"/>
                  <w:marRight w:val="0"/>
                  <w:marTop w:val="0"/>
                  <w:marBottom w:val="0"/>
                  <w:divBdr>
                    <w:top w:val="none" w:sz="0" w:space="0" w:color="auto"/>
                    <w:left w:val="none" w:sz="0" w:space="0" w:color="auto"/>
                    <w:bottom w:val="none" w:sz="0" w:space="0" w:color="auto"/>
                    <w:right w:val="none" w:sz="0" w:space="0" w:color="auto"/>
                  </w:divBdr>
                  <w:divsChild>
                    <w:div w:id="1155298247">
                      <w:marLeft w:val="0"/>
                      <w:marRight w:val="0"/>
                      <w:marTop w:val="0"/>
                      <w:marBottom w:val="0"/>
                      <w:divBdr>
                        <w:top w:val="none" w:sz="0" w:space="0" w:color="auto"/>
                        <w:left w:val="none" w:sz="0" w:space="0" w:color="auto"/>
                        <w:bottom w:val="none" w:sz="0" w:space="0" w:color="auto"/>
                        <w:right w:val="none" w:sz="0" w:space="0" w:color="auto"/>
                      </w:divBdr>
                      <w:divsChild>
                        <w:div w:id="1129664279">
                          <w:marLeft w:val="0"/>
                          <w:marRight w:val="0"/>
                          <w:marTop w:val="0"/>
                          <w:marBottom w:val="0"/>
                          <w:divBdr>
                            <w:top w:val="none" w:sz="0" w:space="0" w:color="auto"/>
                            <w:left w:val="none" w:sz="0" w:space="0" w:color="auto"/>
                            <w:bottom w:val="none" w:sz="0" w:space="0" w:color="auto"/>
                            <w:right w:val="none" w:sz="0" w:space="0" w:color="auto"/>
                          </w:divBdr>
                          <w:divsChild>
                            <w:div w:id="817452413">
                              <w:marLeft w:val="0"/>
                              <w:marRight w:val="0"/>
                              <w:marTop w:val="0"/>
                              <w:marBottom w:val="0"/>
                              <w:divBdr>
                                <w:top w:val="none" w:sz="0" w:space="0" w:color="auto"/>
                                <w:left w:val="none" w:sz="0" w:space="0" w:color="auto"/>
                                <w:bottom w:val="none" w:sz="0" w:space="0" w:color="auto"/>
                                <w:right w:val="none" w:sz="0" w:space="0" w:color="auto"/>
                              </w:divBdr>
                              <w:divsChild>
                                <w:div w:id="2013989346">
                                  <w:marLeft w:val="0"/>
                                  <w:marRight w:val="0"/>
                                  <w:marTop w:val="0"/>
                                  <w:marBottom w:val="0"/>
                                  <w:divBdr>
                                    <w:top w:val="none" w:sz="0" w:space="0" w:color="auto"/>
                                    <w:left w:val="none" w:sz="0" w:space="0" w:color="auto"/>
                                    <w:bottom w:val="none" w:sz="0" w:space="0" w:color="auto"/>
                                    <w:right w:val="none" w:sz="0" w:space="0" w:color="auto"/>
                                  </w:divBdr>
                                  <w:divsChild>
                                    <w:div w:id="1008217528">
                                      <w:marLeft w:val="0"/>
                                      <w:marRight w:val="0"/>
                                      <w:marTop w:val="0"/>
                                      <w:marBottom w:val="0"/>
                                      <w:divBdr>
                                        <w:top w:val="none" w:sz="0" w:space="0" w:color="auto"/>
                                        <w:left w:val="none" w:sz="0" w:space="0" w:color="auto"/>
                                        <w:bottom w:val="none" w:sz="0" w:space="0" w:color="auto"/>
                                        <w:right w:val="none" w:sz="0" w:space="0" w:color="auto"/>
                                      </w:divBdr>
                                      <w:divsChild>
                                        <w:div w:id="426579154">
                                          <w:marLeft w:val="0"/>
                                          <w:marRight w:val="0"/>
                                          <w:marTop w:val="0"/>
                                          <w:marBottom w:val="0"/>
                                          <w:divBdr>
                                            <w:top w:val="none" w:sz="0" w:space="0" w:color="auto"/>
                                            <w:left w:val="none" w:sz="0" w:space="0" w:color="auto"/>
                                            <w:bottom w:val="none" w:sz="0" w:space="0" w:color="auto"/>
                                            <w:right w:val="none" w:sz="0" w:space="0" w:color="auto"/>
                                          </w:divBdr>
                                          <w:divsChild>
                                            <w:div w:id="2047679203">
                                              <w:marLeft w:val="0"/>
                                              <w:marRight w:val="0"/>
                                              <w:marTop w:val="0"/>
                                              <w:marBottom w:val="0"/>
                                              <w:divBdr>
                                                <w:top w:val="none" w:sz="0" w:space="0" w:color="auto"/>
                                                <w:left w:val="none" w:sz="0" w:space="0" w:color="auto"/>
                                                <w:bottom w:val="none" w:sz="0" w:space="0" w:color="auto"/>
                                                <w:right w:val="none" w:sz="0" w:space="0" w:color="auto"/>
                                              </w:divBdr>
                                              <w:divsChild>
                                                <w:div w:id="1231309475">
                                                  <w:marLeft w:val="0"/>
                                                  <w:marRight w:val="0"/>
                                                  <w:marTop w:val="0"/>
                                                  <w:marBottom w:val="0"/>
                                                  <w:divBdr>
                                                    <w:top w:val="none" w:sz="0" w:space="0" w:color="auto"/>
                                                    <w:left w:val="none" w:sz="0" w:space="0" w:color="auto"/>
                                                    <w:bottom w:val="none" w:sz="0" w:space="0" w:color="auto"/>
                                                    <w:right w:val="none" w:sz="0" w:space="0" w:color="auto"/>
                                                  </w:divBdr>
                                                  <w:divsChild>
                                                    <w:div w:id="433743327">
                                                      <w:marLeft w:val="0"/>
                                                      <w:marRight w:val="0"/>
                                                      <w:marTop w:val="0"/>
                                                      <w:marBottom w:val="0"/>
                                                      <w:divBdr>
                                                        <w:top w:val="none" w:sz="0" w:space="0" w:color="auto"/>
                                                        <w:left w:val="none" w:sz="0" w:space="0" w:color="auto"/>
                                                        <w:bottom w:val="none" w:sz="0" w:space="0" w:color="auto"/>
                                                        <w:right w:val="none" w:sz="0" w:space="0" w:color="auto"/>
                                                      </w:divBdr>
                                                      <w:divsChild>
                                                        <w:div w:id="1934825357">
                                                          <w:marLeft w:val="0"/>
                                                          <w:marRight w:val="0"/>
                                                          <w:marTop w:val="0"/>
                                                          <w:marBottom w:val="0"/>
                                                          <w:divBdr>
                                                            <w:top w:val="none" w:sz="0" w:space="0" w:color="auto"/>
                                                            <w:left w:val="none" w:sz="0" w:space="0" w:color="auto"/>
                                                            <w:bottom w:val="none" w:sz="0" w:space="0" w:color="auto"/>
                                                            <w:right w:val="none" w:sz="0" w:space="0" w:color="auto"/>
                                                          </w:divBdr>
                                                          <w:divsChild>
                                                            <w:div w:id="2145921847">
                                                              <w:marLeft w:val="0"/>
                                                              <w:marRight w:val="271"/>
                                                              <w:marTop w:val="0"/>
                                                              <w:marBottom w:val="0"/>
                                                              <w:divBdr>
                                                                <w:top w:val="none" w:sz="0" w:space="0" w:color="auto"/>
                                                                <w:left w:val="none" w:sz="0" w:space="0" w:color="auto"/>
                                                                <w:bottom w:val="none" w:sz="0" w:space="0" w:color="auto"/>
                                                                <w:right w:val="none" w:sz="0" w:space="0" w:color="auto"/>
                                                              </w:divBdr>
                                                              <w:divsChild>
                                                                <w:div w:id="1380860285">
                                                                  <w:marLeft w:val="0"/>
                                                                  <w:marRight w:val="0"/>
                                                                  <w:marTop w:val="0"/>
                                                                  <w:marBottom w:val="0"/>
                                                                  <w:divBdr>
                                                                    <w:top w:val="none" w:sz="0" w:space="0" w:color="auto"/>
                                                                    <w:left w:val="none" w:sz="0" w:space="0" w:color="auto"/>
                                                                    <w:bottom w:val="none" w:sz="0" w:space="0" w:color="auto"/>
                                                                    <w:right w:val="none" w:sz="0" w:space="0" w:color="auto"/>
                                                                  </w:divBdr>
                                                                  <w:divsChild>
                                                                    <w:div w:id="1013189061">
                                                                      <w:marLeft w:val="0"/>
                                                                      <w:marRight w:val="0"/>
                                                                      <w:marTop w:val="0"/>
                                                                      <w:marBottom w:val="0"/>
                                                                      <w:divBdr>
                                                                        <w:top w:val="none" w:sz="0" w:space="0" w:color="auto"/>
                                                                        <w:left w:val="none" w:sz="0" w:space="0" w:color="auto"/>
                                                                        <w:bottom w:val="none" w:sz="0" w:space="0" w:color="auto"/>
                                                                        <w:right w:val="none" w:sz="0" w:space="0" w:color="auto"/>
                                                                      </w:divBdr>
                                                                      <w:divsChild>
                                                                        <w:div w:id="667364910">
                                                                          <w:marLeft w:val="0"/>
                                                                          <w:marRight w:val="0"/>
                                                                          <w:marTop w:val="0"/>
                                                                          <w:marBottom w:val="0"/>
                                                                          <w:divBdr>
                                                                            <w:top w:val="none" w:sz="0" w:space="0" w:color="auto"/>
                                                                            <w:left w:val="none" w:sz="0" w:space="0" w:color="auto"/>
                                                                            <w:bottom w:val="none" w:sz="0" w:space="0" w:color="auto"/>
                                                                            <w:right w:val="none" w:sz="0" w:space="0" w:color="auto"/>
                                                                          </w:divBdr>
                                                                          <w:divsChild>
                                                                            <w:div w:id="251361453">
                                                                              <w:marLeft w:val="0"/>
                                                                              <w:marRight w:val="0"/>
                                                                              <w:marTop w:val="0"/>
                                                                              <w:marBottom w:val="0"/>
                                                                              <w:divBdr>
                                                                                <w:top w:val="none" w:sz="0" w:space="0" w:color="auto"/>
                                                                                <w:left w:val="none" w:sz="0" w:space="0" w:color="auto"/>
                                                                                <w:bottom w:val="none" w:sz="0" w:space="0" w:color="auto"/>
                                                                                <w:right w:val="none" w:sz="0" w:space="0" w:color="auto"/>
                                                                              </w:divBdr>
                                                                              <w:divsChild>
                                                                                <w:div w:id="541752970">
                                                                                  <w:marLeft w:val="0"/>
                                                                                  <w:marRight w:val="0"/>
                                                                                  <w:marTop w:val="0"/>
                                                                                  <w:marBottom w:val="0"/>
                                                                                  <w:divBdr>
                                                                                    <w:top w:val="none" w:sz="0" w:space="0" w:color="auto"/>
                                                                                    <w:left w:val="none" w:sz="0" w:space="0" w:color="auto"/>
                                                                                    <w:bottom w:val="none" w:sz="0" w:space="0" w:color="auto"/>
                                                                                    <w:right w:val="none" w:sz="0" w:space="0" w:color="auto"/>
                                                                                  </w:divBdr>
                                                                                  <w:divsChild>
                                                                                    <w:div w:id="2040474678">
                                                                                      <w:marLeft w:val="0"/>
                                                                                      <w:marRight w:val="0"/>
                                                                                      <w:marTop w:val="0"/>
                                                                                      <w:marBottom w:val="0"/>
                                                                                      <w:divBdr>
                                                                                        <w:top w:val="none" w:sz="0" w:space="0" w:color="auto"/>
                                                                                        <w:left w:val="none" w:sz="0" w:space="0" w:color="auto"/>
                                                                                        <w:bottom w:val="none" w:sz="0" w:space="0" w:color="auto"/>
                                                                                        <w:right w:val="none" w:sz="0" w:space="0" w:color="auto"/>
                                                                                      </w:divBdr>
                                                                                      <w:divsChild>
                                                                                        <w:div w:id="1408267669">
                                                                                          <w:marLeft w:val="0"/>
                                                                                          <w:marRight w:val="0"/>
                                                                                          <w:marTop w:val="0"/>
                                                                                          <w:marBottom w:val="120"/>
                                                                                          <w:divBdr>
                                                                                            <w:top w:val="none" w:sz="0" w:space="0" w:color="auto"/>
                                                                                            <w:left w:val="none" w:sz="0" w:space="0" w:color="auto"/>
                                                                                            <w:bottom w:val="single" w:sz="4" w:space="3" w:color="D1D1D1"/>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1497317">
      <w:bodyDiv w:val="1"/>
      <w:marLeft w:val="0"/>
      <w:marRight w:val="0"/>
      <w:marTop w:val="0"/>
      <w:marBottom w:val="0"/>
      <w:divBdr>
        <w:top w:val="none" w:sz="0" w:space="0" w:color="auto"/>
        <w:left w:val="none" w:sz="0" w:space="0" w:color="auto"/>
        <w:bottom w:val="none" w:sz="0" w:space="0" w:color="auto"/>
        <w:right w:val="none" w:sz="0" w:space="0" w:color="auto"/>
      </w:divBdr>
    </w:div>
    <w:div w:id="555237003">
      <w:bodyDiv w:val="1"/>
      <w:marLeft w:val="0"/>
      <w:marRight w:val="0"/>
      <w:marTop w:val="0"/>
      <w:marBottom w:val="0"/>
      <w:divBdr>
        <w:top w:val="none" w:sz="0" w:space="0" w:color="auto"/>
        <w:left w:val="none" w:sz="0" w:space="0" w:color="auto"/>
        <w:bottom w:val="none" w:sz="0" w:space="0" w:color="auto"/>
        <w:right w:val="none" w:sz="0" w:space="0" w:color="auto"/>
      </w:divBdr>
      <w:divsChild>
        <w:div w:id="275211970">
          <w:blockQuote w:val="1"/>
          <w:marLeft w:val="0"/>
          <w:marRight w:val="0"/>
          <w:marTop w:val="600"/>
          <w:marBottom w:val="600"/>
          <w:divBdr>
            <w:top w:val="none" w:sz="0" w:space="0" w:color="auto"/>
            <w:left w:val="single" w:sz="24" w:space="24" w:color="E8EAED"/>
            <w:bottom w:val="none" w:sz="0" w:space="0" w:color="auto"/>
            <w:right w:val="none" w:sz="0" w:space="0" w:color="auto"/>
          </w:divBdr>
        </w:div>
        <w:div w:id="1427577491">
          <w:blockQuote w:val="1"/>
          <w:marLeft w:val="0"/>
          <w:marRight w:val="0"/>
          <w:marTop w:val="600"/>
          <w:marBottom w:val="600"/>
          <w:divBdr>
            <w:top w:val="none" w:sz="0" w:space="0" w:color="auto"/>
            <w:left w:val="single" w:sz="24" w:space="24" w:color="E8EAED"/>
            <w:bottom w:val="none" w:sz="0" w:space="0" w:color="auto"/>
            <w:right w:val="none" w:sz="0" w:space="0" w:color="auto"/>
          </w:divBdr>
        </w:div>
        <w:div w:id="912660045">
          <w:marLeft w:val="0"/>
          <w:marRight w:val="0"/>
          <w:marTop w:val="240"/>
          <w:marBottom w:val="240"/>
          <w:divBdr>
            <w:top w:val="none" w:sz="0" w:space="0" w:color="auto"/>
            <w:left w:val="none" w:sz="0" w:space="0" w:color="auto"/>
            <w:bottom w:val="none" w:sz="0" w:space="0" w:color="auto"/>
            <w:right w:val="none" w:sz="0" w:space="0" w:color="auto"/>
          </w:divBdr>
          <w:divsChild>
            <w:div w:id="1539119651">
              <w:marLeft w:val="0"/>
              <w:marRight w:val="-240"/>
              <w:marTop w:val="0"/>
              <w:marBottom w:val="0"/>
              <w:divBdr>
                <w:top w:val="none" w:sz="0" w:space="0" w:color="auto"/>
                <w:left w:val="none" w:sz="0" w:space="0" w:color="auto"/>
                <w:bottom w:val="none" w:sz="0" w:space="0" w:color="auto"/>
                <w:right w:val="none" w:sz="0" w:space="0" w:color="auto"/>
              </w:divBdr>
              <w:divsChild>
                <w:div w:id="198326914">
                  <w:marLeft w:val="0"/>
                  <w:marRight w:val="0"/>
                  <w:marTop w:val="0"/>
                  <w:marBottom w:val="240"/>
                  <w:divBdr>
                    <w:top w:val="none" w:sz="0" w:space="0" w:color="auto"/>
                    <w:left w:val="none" w:sz="0" w:space="0" w:color="auto"/>
                    <w:bottom w:val="none" w:sz="0" w:space="0" w:color="auto"/>
                    <w:right w:val="none" w:sz="0" w:space="0" w:color="auto"/>
                  </w:divBdr>
                </w:div>
                <w:div w:id="839976564">
                  <w:marLeft w:val="0"/>
                  <w:marRight w:val="0"/>
                  <w:marTop w:val="0"/>
                  <w:marBottom w:val="240"/>
                  <w:divBdr>
                    <w:top w:val="none" w:sz="0" w:space="0" w:color="auto"/>
                    <w:left w:val="none" w:sz="0" w:space="0" w:color="auto"/>
                    <w:bottom w:val="none" w:sz="0" w:space="0" w:color="auto"/>
                    <w:right w:val="none" w:sz="0" w:space="0" w:color="auto"/>
                  </w:divBdr>
                </w:div>
                <w:div w:id="4825535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59898311">
          <w:marLeft w:val="0"/>
          <w:marRight w:val="0"/>
          <w:marTop w:val="0"/>
          <w:marBottom w:val="0"/>
          <w:divBdr>
            <w:top w:val="none" w:sz="0" w:space="0" w:color="auto"/>
            <w:left w:val="none" w:sz="0" w:space="0" w:color="auto"/>
            <w:bottom w:val="none" w:sz="0" w:space="0" w:color="auto"/>
            <w:right w:val="none" w:sz="0" w:space="0" w:color="auto"/>
          </w:divBdr>
          <w:divsChild>
            <w:div w:id="522329451">
              <w:marLeft w:val="0"/>
              <w:marRight w:val="0"/>
              <w:marTop w:val="0"/>
              <w:marBottom w:val="0"/>
              <w:divBdr>
                <w:top w:val="none" w:sz="0" w:space="0" w:color="auto"/>
                <w:left w:val="none" w:sz="0" w:space="0" w:color="auto"/>
                <w:bottom w:val="none" w:sz="0" w:space="0" w:color="auto"/>
                <w:right w:val="none" w:sz="0" w:space="0" w:color="auto"/>
              </w:divBdr>
            </w:div>
          </w:divsChild>
        </w:div>
        <w:div w:id="1873952730">
          <w:marLeft w:val="0"/>
          <w:marRight w:val="0"/>
          <w:marTop w:val="360"/>
          <w:marBottom w:val="0"/>
          <w:divBdr>
            <w:top w:val="none" w:sz="0" w:space="0" w:color="auto"/>
            <w:left w:val="none" w:sz="0" w:space="0" w:color="auto"/>
            <w:bottom w:val="none" w:sz="0" w:space="0" w:color="auto"/>
            <w:right w:val="none" w:sz="0" w:space="0" w:color="auto"/>
          </w:divBdr>
        </w:div>
        <w:div w:id="832260690">
          <w:marLeft w:val="0"/>
          <w:marRight w:val="0"/>
          <w:marTop w:val="0"/>
          <w:marBottom w:val="0"/>
          <w:divBdr>
            <w:top w:val="none" w:sz="0" w:space="0" w:color="auto"/>
            <w:left w:val="none" w:sz="0" w:space="0" w:color="auto"/>
            <w:bottom w:val="none" w:sz="0" w:space="0" w:color="auto"/>
            <w:right w:val="none" w:sz="0" w:space="0" w:color="auto"/>
          </w:divBdr>
          <w:divsChild>
            <w:div w:id="1882474850">
              <w:marLeft w:val="0"/>
              <w:marRight w:val="0"/>
              <w:marTop w:val="0"/>
              <w:marBottom w:val="360"/>
              <w:divBdr>
                <w:top w:val="none" w:sz="0" w:space="0" w:color="auto"/>
                <w:left w:val="none" w:sz="0" w:space="0" w:color="auto"/>
                <w:bottom w:val="none" w:sz="0" w:space="0" w:color="auto"/>
                <w:right w:val="none" w:sz="0" w:space="0" w:color="auto"/>
              </w:divBdr>
              <w:divsChild>
                <w:div w:id="6192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5069">
          <w:marLeft w:val="0"/>
          <w:marRight w:val="0"/>
          <w:marTop w:val="0"/>
          <w:marBottom w:val="0"/>
          <w:divBdr>
            <w:top w:val="none" w:sz="0" w:space="0" w:color="auto"/>
            <w:left w:val="none" w:sz="0" w:space="0" w:color="auto"/>
            <w:bottom w:val="none" w:sz="0" w:space="0" w:color="auto"/>
            <w:right w:val="none" w:sz="0" w:space="0" w:color="auto"/>
          </w:divBdr>
        </w:div>
      </w:divsChild>
    </w:div>
    <w:div w:id="566652965">
      <w:bodyDiv w:val="1"/>
      <w:marLeft w:val="0"/>
      <w:marRight w:val="0"/>
      <w:marTop w:val="0"/>
      <w:marBottom w:val="0"/>
      <w:divBdr>
        <w:top w:val="none" w:sz="0" w:space="0" w:color="auto"/>
        <w:left w:val="none" w:sz="0" w:space="0" w:color="auto"/>
        <w:bottom w:val="none" w:sz="0" w:space="0" w:color="auto"/>
        <w:right w:val="none" w:sz="0" w:space="0" w:color="auto"/>
      </w:divBdr>
    </w:div>
    <w:div w:id="624776943">
      <w:bodyDiv w:val="1"/>
      <w:marLeft w:val="0"/>
      <w:marRight w:val="0"/>
      <w:marTop w:val="0"/>
      <w:marBottom w:val="0"/>
      <w:divBdr>
        <w:top w:val="none" w:sz="0" w:space="0" w:color="auto"/>
        <w:left w:val="none" w:sz="0" w:space="0" w:color="auto"/>
        <w:bottom w:val="none" w:sz="0" w:space="0" w:color="auto"/>
        <w:right w:val="none" w:sz="0" w:space="0" w:color="auto"/>
      </w:divBdr>
    </w:div>
    <w:div w:id="778912922">
      <w:bodyDiv w:val="1"/>
      <w:marLeft w:val="0"/>
      <w:marRight w:val="0"/>
      <w:marTop w:val="0"/>
      <w:marBottom w:val="0"/>
      <w:divBdr>
        <w:top w:val="none" w:sz="0" w:space="0" w:color="auto"/>
        <w:left w:val="none" w:sz="0" w:space="0" w:color="auto"/>
        <w:bottom w:val="none" w:sz="0" w:space="0" w:color="auto"/>
        <w:right w:val="none" w:sz="0" w:space="0" w:color="auto"/>
      </w:divBdr>
    </w:div>
    <w:div w:id="856968630">
      <w:bodyDiv w:val="1"/>
      <w:marLeft w:val="0"/>
      <w:marRight w:val="0"/>
      <w:marTop w:val="0"/>
      <w:marBottom w:val="0"/>
      <w:divBdr>
        <w:top w:val="none" w:sz="0" w:space="0" w:color="auto"/>
        <w:left w:val="none" w:sz="0" w:space="0" w:color="auto"/>
        <w:bottom w:val="none" w:sz="0" w:space="0" w:color="auto"/>
        <w:right w:val="none" w:sz="0" w:space="0" w:color="auto"/>
      </w:divBdr>
      <w:divsChild>
        <w:div w:id="952519316">
          <w:marLeft w:val="0"/>
          <w:marRight w:val="0"/>
          <w:marTop w:val="0"/>
          <w:marBottom w:val="0"/>
          <w:divBdr>
            <w:top w:val="none" w:sz="0" w:space="0" w:color="auto"/>
            <w:left w:val="none" w:sz="0" w:space="0" w:color="auto"/>
            <w:bottom w:val="none" w:sz="0" w:space="0" w:color="auto"/>
            <w:right w:val="none" w:sz="0" w:space="0" w:color="auto"/>
          </w:divBdr>
          <w:divsChild>
            <w:div w:id="1206212545">
              <w:marLeft w:val="0"/>
              <w:marRight w:val="0"/>
              <w:marTop w:val="0"/>
              <w:marBottom w:val="0"/>
              <w:divBdr>
                <w:top w:val="none" w:sz="0" w:space="0" w:color="auto"/>
                <w:left w:val="none" w:sz="0" w:space="0" w:color="auto"/>
                <w:bottom w:val="none" w:sz="0" w:space="0" w:color="auto"/>
                <w:right w:val="none" w:sz="0" w:space="0" w:color="auto"/>
              </w:divBdr>
              <w:divsChild>
                <w:div w:id="1262421656">
                  <w:marLeft w:val="0"/>
                  <w:marRight w:val="0"/>
                  <w:marTop w:val="0"/>
                  <w:marBottom w:val="600"/>
                  <w:divBdr>
                    <w:top w:val="none" w:sz="0" w:space="0" w:color="auto"/>
                    <w:left w:val="none" w:sz="0" w:space="0" w:color="auto"/>
                    <w:bottom w:val="none" w:sz="0" w:space="0" w:color="auto"/>
                    <w:right w:val="none" w:sz="0" w:space="0" w:color="auto"/>
                  </w:divBdr>
                </w:div>
                <w:div w:id="271283041">
                  <w:marLeft w:val="0"/>
                  <w:marRight w:val="0"/>
                  <w:marTop w:val="0"/>
                  <w:marBottom w:val="600"/>
                  <w:divBdr>
                    <w:top w:val="none" w:sz="0" w:space="0" w:color="auto"/>
                    <w:left w:val="none" w:sz="0" w:space="0" w:color="auto"/>
                    <w:bottom w:val="none" w:sz="0" w:space="0" w:color="auto"/>
                    <w:right w:val="none" w:sz="0" w:space="0" w:color="auto"/>
                  </w:divBdr>
                </w:div>
                <w:div w:id="1778794493">
                  <w:marLeft w:val="0"/>
                  <w:marRight w:val="0"/>
                  <w:marTop w:val="0"/>
                  <w:marBottom w:val="600"/>
                  <w:divBdr>
                    <w:top w:val="none" w:sz="0" w:space="0" w:color="auto"/>
                    <w:left w:val="none" w:sz="0" w:space="0" w:color="auto"/>
                    <w:bottom w:val="none" w:sz="0" w:space="0" w:color="auto"/>
                    <w:right w:val="none" w:sz="0" w:space="0" w:color="auto"/>
                  </w:divBdr>
                </w:div>
                <w:div w:id="1970669882">
                  <w:marLeft w:val="0"/>
                  <w:marRight w:val="0"/>
                  <w:marTop w:val="0"/>
                  <w:marBottom w:val="600"/>
                  <w:divBdr>
                    <w:top w:val="none" w:sz="0" w:space="0" w:color="auto"/>
                    <w:left w:val="none" w:sz="0" w:space="0" w:color="auto"/>
                    <w:bottom w:val="none" w:sz="0" w:space="0" w:color="auto"/>
                    <w:right w:val="none" w:sz="0" w:space="0" w:color="auto"/>
                  </w:divBdr>
                </w:div>
                <w:div w:id="188432168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901406876">
      <w:bodyDiv w:val="1"/>
      <w:marLeft w:val="0"/>
      <w:marRight w:val="0"/>
      <w:marTop w:val="0"/>
      <w:marBottom w:val="0"/>
      <w:divBdr>
        <w:top w:val="none" w:sz="0" w:space="0" w:color="auto"/>
        <w:left w:val="none" w:sz="0" w:space="0" w:color="auto"/>
        <w:bottom w:val="none" w:sz="0" w:space="0" w:color="auto"/>
        <w:right w:val="none" w:sz="0" w:space="0" w:color="auto"/>
      </w:divBdr>
    </w:div>
    <w:div w:id="951284268">
      <w:bodyDiv w:val="1"/>
      <w:marLeft w:val="0"/>
      <w:marRight w:val="0"/>
      <w:marTop w:val="0"/>
      <w:marBottom w:val="0"/>
      <w:divBdr>
        <w:top w:val="none" w:sz="0" w:space="0" w:color="auto"/>
        <w:left w:val="none" w:sz="0" w:space="0" w:color="auto"/>
        <w:bottom w:val="none" w:sz="0" w:space="0" w:color="auto"/>
        <w:right w:val="none" w:sz="0" w:space="0" w:color="auto"/>
      </w:divBdr>
    </w:div>
    <w:div w:id="1280378261">
      <w:bodyDiv w:val="1"/>
      <w:marLeft w:val="0"/>
      <w:marRight w:val="0"/>
      <w:marTop w:val="0"/>
      <w:marBottom w:val="0"/>
      <w:divBdr>
        <w:top w:val="none" w:sz="0" w:space="0" w:color="auto"/>
        <w:left w:val="none" w:sz="0" w:space="0" w:color="auto"/>
        <w:bottom w:val="none" w:sz="0" w:space="0" w:color="auto"/>
        <w:right w:val="none" w:sz="0" w:space="0" w:color="auto"/>
      </w:divBdr>
    </w:div>
    <w:div w:id="1376277080">
      <w:bodyDiv w:val="1"/>
      <w:marLeft w:val="0"/>
      <w:marRight w:val="0"/>
      <w:marTop w:val="0"/>
      <w:marBottom w:val="0"/>
      <w:divBdr>
        <w:top w:val="none" w:sz="0" w:space="0" w:color="auto"/>
        <w:left w:val="none" w:sz="0" w:space="0" w:color="auto"/>
        <w:bottom w:val="none" w:sz="0" w:space="0" w:color="auto"/>
        <w:right w:val="none" w:sz="0" w:space="0" w:color="auto"/>
      </w:divBdr>
      <w:divsChild>
        <w:div w:id="1392533134">
          <w:marLeft w:val="0"/>
          <w:marRight w:val="0"/>
          <w:marTop w:val="0"/>
          <w:marBottom w:val="600"/>
          <w:divBdr>
            <w:top w:val="none" w:sz="0" w:space="0" w:color="auto"/>
            <w:left w:val="none" w:sz="0" w:space="0" w:color="auto"/>
            <w:bottom w:val="none" w:sz="0" w:space="0" w:color="auto"/>
            <w:right w:val="none" w:sz="0" w:space="0" w:color="auto"/>
          </w:divBdr>
        </w:div>
        <w:div w:id="190073255">
          <w:marLeft w:val="0"/>
          <w:marRight w:val="0"/>
          <w:marTop w:val="0"/>
          <w:marBottom w:val="600"/>
          <w:divBdr>
            <w:top w:val="none" w:sz="0" w:space="0" w:color="auto"/>
            <w:left w:val="none" w:sz="0" w:space="0" w:color="auto"/>
            <w:bottom w:val="none" w:sz="0" w:space="0" w:color="auto"/>
            <w:right w:val="none" w:sz="0" w:space="0" w:color="auto"/>
          </w:divBdr>
        </w:div>
        <w:div w:id="423378005">
          <w:marLeft w:val="0"/>
          <w:marRight w:val="0"/>
          <w:marTop w:val="0"/>
          <w:marBottom w:val="600"/>
          <w:divBdr>
            <w:top w:val="none" w:sz="0" w:space="0" w:color="auto"/>
            <w:left w:val="none" w:sz="0" w:space="0" w:color="auto"/>
            <w:bottom w:val="none" w:sz="0" w:space="0" w:color="auto"/>
            <w:right w:val="none" w:sz="0" w:space="0" w:color="auto"/>
          </w:divBdr>
        </w:div>
        <w:div w:id="745684794">
          <w:marLeft w:val="0"/>
          <w:marRight w:val="0"/>
          <w:marTop w:val="0"/>
          <w:marBottom w:val="600"/>
          <w:divBdr>
            <w:top w:val="none" w:sz="0" w:space="0" w:color="auto"/>
            <w:left w:val="none" w:sz="0" w:space="0" w:color="auto"/>
            <w:bottom w:val="none" w:sz="0" w:space="0" w:color="auto"/>
            <w:right w:val="none" w:sz="0" w:space="0" w:color="auto"/>
          </w:divBdr>
        </w:div>
        <w:div w:id="773787969">
          <w:marLeft w:val="0"/>
          <w:marRight w:val="0"/>
          <w:marTop w:val="0"/>
          <w:marBottom w:val="600"/>
          <w:divBdr>
            <w:top w:val="none" w:sz="0" w:space="0" w:color="auto"/>
            <w:left w:val="none" w:sz="0" w:space="0" w:color="auto"/>
            <w:bottom w:val="none" w:sz="0" w:space="0" w:color="auto"/>
            <w:right w:val="none" w:sz="0" w:space="0" w:color="auto"/>
          </w:divBdr>
        </w:div>
        <w:div w:id="18164795">
          <w:marLeft w:val="0"/>
          <w:marRight w:val="0"/>
          <w:marTop w:val="0"/>
          <w:marBottom w:val="600"/>
          <w:divBdr>
            <w:top w:val="none" w:sz="0" w:space="0" w:color="auto"/>
            <w:left w:val="none" w:sz="0" w:space="0" w:color="auto"/>
            <w:bottom w:val="none" w:sz="0" w:space="0" w:color="auto"/>
            <w:right w:val="none" w:sz="0" w:space="0" w:color="auto"/>
          </w:divBdr>
        </w:div>
        <w:div w:id="1805804481">
          <w:marLeft w:val="0"/>
          <w:marRight w:val="0"/>
          <w:marTop w:val="0"/>
          <w:marBottom w:val="600"/>
          <w:divBdr>
            <w:top w:val="none" w:sz="0" w:space="0" w:color="auto"/>
            <w:left w:val="none" w:sz="0" w:space="0" w:color="auto"/>
            <w:bottom w:val="none" w:sz="0" w:space="0" w:color="auto"/>
            <w:right w:val="none" w:sz="0" w:space="0" w:color="auto"/>
          </w:divBdr>
        </w:div>
        <w:div w:id="92361903">
          <w:marLeft w:val="0"/>
          <w:marRight w:val="0"/>
          <w:marTop w:val="0"/>
          <w:marBottom w:val="600"/>
          <w:divBdr>
            <w:top w:val="none" w:sz="0" w:space="0" w:color="auto"/>
            <w:left w:val="none" w:sz="0" w:space="0" w:color="auto"/>
            <w:bottom w:val="none" w:sz="0" w:space="0" w:color="auto"/>
            <w:right w:val="none" w:sz="0" w:space="0" w:color="auto"/>
          </w:divBdr>
        </w:div>
      </w:divsChild>
    </w:div>
    <w:div w:id="1436317392">
      <w:bodyDiv w:val="1"/>
      <w:marLeft w:val="0"/>
      <w:marRight w:val="0"/>
      <w:marTop w:val="0"/>
      <w:marBottom w:val="0"/>
      <w:divBdr>
        <w:top w:val="none" w:sz="0" w:space="0" w:color="auto"/>
        <w:left w:val="none" w:sz="0" w:space="0" w:color="auto"/>
        <w:bottom w:val="none" w:sz="0" w:space="0" w:color="auto"/>
        <w:right w:val="none" w:sz="0" w:space="0" w:color="auto"/>
      </w:divBdr>
    </w:div>
    <w:div w:id="1469396614">
      <w:bodyDiv w:val="1"/>
      <w:marLeft w:val="0"/>
      <w:marRight w:val="0"/>
      <w:marTop w:val="0"/>
      <w:marBottom w:val="0"/>
      <w:divBdr>
        <w:top w:val="none" w:sz="0" w:space="0" w:color="auto"/>
        <w:left w:val="none" w:sz="0" w:space="0" w:color="auto"/>
        <w:bottom w:val="none" w:sz="0" w:space="0" w:color="auto"/>
        <w:right w:val="none" w:sz="0" w:space="0" w:color="auto"/>
      </w:divBdr>
    </w:div>
    <w:div w:id="1536427628">
      <w:bodyDiv w:val="1"/>
      <w:marLeft w:val="0"/>
      <w:marRight w:val="0"/>
      <w:marTop w:val="0"/>
      <w:marBottom w:val="0"/>
      <w:divBdr>
        <w:top w:val="none" w:sz="0" w:space="0" w:color="auto"/>
        <w:left w:val="none" w:sz="0" w:space="0" w:color="auto"/>
        <w:bottom w:val="none" w:sz="0" w:space="0" w:color="auto"/>
        <w:right w:val="none" w:sz="0" w:space="0" w:color="auto"/>
      </w:divBdr>
      <w:divsChild>
        <w:div w:id="1015500638">
          <w:marLeft w:val="0"/>
          <w:marRight w:val="0"/>
          <w:marTop w:val="96"/>
          <w:marBottom w:val="0"/>
          <w:divBdr>
            <w:top w:val="none" w:sz="0" w:space="0" w:color="auto"/>
            <w:left w:val="none" w:sz="0" w:space="0" w:color="auto"/>
            <w:bottom w:val="none" w:sz="0" w:space="0" w:color="auto"/>
            <w:right w:val="none" w:sz="0" w:space="0" w:color="auto"/>
          </w:divBdr>
          <w:divsChild>
            <w:div w:id="5912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5430">
      <w:bodyDiv w:val="1"/>
      <w:marLeft w:val="0"/>
      <w:marRight w:val="0"/>
      <w:marTop w:val="0"/>
      <w:marBottom w:val="0"/>
      <w:divBdr>
        <w:top w:val="none" w:sz="0" w:space="0" w:color="auto"/>
        <w:left w:val="none" w:sz="0" w:space="0" w:color="auto"/>
        <w:bottom w:val="none" w:sz="0" w:space="0" w:color="auto"/>
        <w:right w:val="none" w:sz="0" w:space="0" w:color="auto"/>
      </w:divBdr>
    </w:div>
    <w:div w:id="1728718516">
      <w:bodyDiv w:val="1"/>
      <w:marLeft w:val="0"/>
      <w:marRight w:val="0"/>
      <w:marTop w:val="0"/>
      <w:marBottom w:val="0"/>
      <w:divBdr>
        <w:top w:val="none" w:sz="0" w:space="0" w:color="auto"/>
        <w:left w:val="none" w:sz="0" w:space="0" w:color="auto"/>
        <w:bottom w:val="none" w:sz="0" w:space="0" w:color="auto"/>
        <w:right w:val="none" w:sz="0" w:space="0" w:color="auto"/>
      </w:divBdr>
    </w:div>
    <w:div w:id="1804618591">
      <w:bodyDiv w:val="1"/>
      <w:marLeft w:val="0"/>
      <w:marRight w:val="0"/>
      <w:marTop w:val="0"/>
      <w:marBottom w:val="0"/>
      <w:divBdr>
        <w:top w:val="none" w:sz="0" w:space="0" w:color="auto"/>
        <w:left w:val="none" w:sz="0" w:space="0" w:color="auto"/>
        <w:bottom w:val="none" w:sz="0" w:space="0" w:color="auto"/>
        <w:right w:val="none" w:sz="0" w:space="0" w:color="auto"/>
      </w:divBdr>
    </w:div>
    <w:div w:id="1913276876">
      <w:bodyDiv w:val="1"/>
      <w:marLeft w:val="0"/>
      <w:marRight w:val="0"/>
      <w:marTop w:val="0"/>
      <w:marBottom w:val="0"/>
      <w:divBdr>
        <w:top w:val="none" w:sz="0" w:space="0" w:color="auto"/>
        <w:left w:val="none" w:sz="0" w:space="0" w:color="auto"/>
        <w:bottom w:val="none" w:sz="0" w:space="0" w:color="auto"/>
        <w:right w:val="none" w:sz="0" w:space="0" w:color="auto"/>
      </w:divBdr>
    </w:div>
    <w:div w:id="1913541978">
      <w:bodyDiv w:val="1"/>
      <w:marLeft w:val="0"/>
      <w:marRight w:val="0"/>
      <w:marTop w:val="0"/>
      <w:marBottom w:val="0"/>
      <w:divBdr>
        <w:top w:val="none" w:sz="0" w:space="0" w:color="auto"/>
        <w:left w:val="none" w:sz="0" w:space="0" w:color="auto"/>
        <w:bottom w:val="none" w:sz="0" w:space="0" w:color="auto"/>
        <w:right w:val="none" w:sz="0" w:space="0" w:color="auto"/>
      </w:divBdr>
    </w:div>
    <w:div w:id="2106614208">
      <w:bodyDiv w:val="1"/>
      <w:marLeft w:val="0"/>
      <w:marRight w:val="0"/>
      <w:marTop w:val="0"/>
      <w:marBottom w:val="0"/>
      <w:divBdr>
        <w:top w:val="none" w:sz="0" w:space="0" w:color="auto"/>
        <w:left w:val="none" w:sz="0" w:space="0" w:color="auto"/>
        <w:bottom w:val="none" w:sz="0" w:space="0" w:color="auto"/>
        <w:right w:val="none" w:sz="0" w:space="0" w:color="auto"/>
      </w:divBdr>
      <w:divsChild>
        <w:div w:id="1553610993">
          <w:marLeft w:val="0"/>
          <w:marRight w:val="0"/>
          <w:marTop w:val="0"/>
          <w:marBottom w:val="480"/>
          <w:divBdr>
            <w:top w:val="none" w:sz="0" w:space="0" w:color="auto"/>
            <w:left w:val="none" w:sz="0" w:space="0" w:color="auto"/>
            <w:bottom w:val="none" w:sz="0" w:space="0" w:color="auto"/>
            <w:right w:val="none" w:sz="0" w:space="0" w:color="auto"/>
          </w:divBdr>
          <w:divsChild>
            <w:div w:id="1185174276">
              <w:marLeft w:val="0"/>
              <w:marRight w:val="0"/>
              <w:marTop w:val="0"/>
              <w:marBottom w:val="480"/>
              <w:divBdr>
                <w:top w:val="none" w:sz="0" w:space="0" w:color="auto"/>
                <w:left w:val="none" w:sz="0" w:space="0" w:color="auto"/>
                <w:bottom w:val="none" w:sz="0" w:space="0" w:color="auto"/>
                <w:right w:val="none" w:sz="0" w:space="0" w:color="auto"/>
              </w:divBdr>
            </w:div>
          </w:divsChild>
        </w:div>
        <w:div w:id="2007198073">
          <w:marLeft w:val="0"/>
          <w:marRight w:val="0"/>
          <w:marTop w:val="0"/>
          <w:marBottom w:val="480"/>
          <w:divBdr>
            <w:top w:val="none" w:sz="0" w:space="0" w:color="auto"/>
            <w:left w:val="none" w:sz="0" w:space="0" w:color="auto"/>
            <w:bottom w:val="none" w:sz="0" w:space="0" w:color="auto"/>
            <w:right w:val="none" w:sz="0" w:space="0" w:color="auto"/>
          </w:divBdr>
          <w:divsChild>
            <w:div w:id="3659556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investinganswers.com/node/2293" TargetMode="External" /><Relationship Id="rId21" Type="http://schemas.openxmlformats.org/officeDocument/2006/relationships/hyperlink" Target="http://www.businessdictionary.com/definition/ledger-account.html" TargetMode="External" /><Relationship Id="rId42" Type="http://schemas.openxmlformats.org/officeDocument/2006/relationships/hyperlink" Target="http://www.businessdictionary.com/definition/financial.html" TargetMode="External" /><Relationship Id="rId63" Type="http://schemas.openxmlformats.org/officeDocument/2006/relationships/hyperlink" Target="http://www.businessdictionary.com/definition/classified.html" TargetMode="External" /><Relationship Id="rId84" Type="http://schemas.openxmlformats.org/officeDocument/2006/relationships/hyperlink" Target="http://www.investorwords.com/42/account.html" TargetMode="External" /><Relationship Id="rId138" Type="http://schemas.openxmlformats.org/officeDocument/2006/relationships/hyperlink" Target="http://www.businessdictionary.com/definition/information.html" TargetMode="External" /><Relationship Id="rId159" Type="http://schemas.openxmlformats.org/officeDocument/2006/relationships/hyperlink" Target="http://www.businessdictionary.com/definition/lender.html" TargetMode="External" /><Relationship Id="rId170" Type="http://schemas.openxmlformats.org/officeDocument/2006/relationships/hyperlink" Target="http://www.businessdictionary.com/definition/preparation.html" TargetMode="External" /><Relationship Id="rId191" Type="http://schemas.openxmlformats.org/officeDocument/2006/relationships/hyperlink" Target="http://www.investopedia.com/terms/b/balancesheet.asp" TargetMode="External" /><Relationship Id="rId196" Type="http://schemas.openxmlformats.org/officeDocument/2006/relationships/hyperlink" Target="http://www.double-entry-bookkeeping.com/double-entry-bookkeeping-example/" TargetMode="External" /><Relationship Id="rId200" Type="http://schemas.openxmlformats.org/officeDocument/2006/relationships/theme" Target="theme/theme1.xml" /><Relationship Id="rId16" Type="http://schemas.openxmlformats.org/officeDocument/2006/relationships/hyperlink" Target="http://www.businessdictionary.com/definition/system.html" TargetMode="External" /><Relationship Id="rId107" Type="http://schemas.openxmlformats.org/officeDocument/2006/relationships/hyperlink" Target="http://www.businessdictionary.com/definition/petty-cash.html" TargetMode="External" /><Relationship Id="rId11" Type="http://schemas.openxmlformats.org/officeDocument/2006/relationships/hyperlink" Target="http://www.businessdictionary.com/definition/journal-voucher.html" TargetMode="External" /><Relationship Id="rId32" Type="http://schemas.openxmlformats.org/officeDocument/2006/relationships/hyperlink" Target="http://www.businessdictionary.com/definition/common.html" TargetMode="External" /><Relationship Id="rId37" Type="http://schemas.openxmlformats.org/officeDocument/2006/relationships/hyperlink" Target="http://www.businessdictionary.com/definition/books.html" TargetMode="External" /><Relationship Id="rId53" Type="http://schemas.openxmlformats.org/officeDocument/2006/relationships/hyperlink" Target="http://www.businessdictionary.com/definition/organization.html" TargetMode="External" /><Relationship Id="rId58" Type="http://schemas.openxmlformats.org/officeDocument/2006/relationships/hyperlink" Target="http://www.businessdictionary.com/definition/accounts.html" TargetMode="External" /><Relationship Id="rId74" Type="http://schemas.openxmlformats.org/officeDocument/2006/relationships/hyperlink" Target="http://www.businessdictionary.com/definition/ledger-account.html" TargetMode="External" /><Relationship Id="rId79" Type="http://schemas.openxmlformats.org/officeDocument/2006/relationships/hyperlink" Target="http://www.investorwords.com/5572/financial.html" TargetMode="External" /><Relationship Id="rId102" Type="http://schemas.openxmlformats.org/officeDocument/2006/relationships/hyperlink" Target="http://www.businessdictionary.com/definition/part.html" TargetMode="External" /><Relationship Id="rId123" Type="http://schemas.openxmlformats.org/officeDocument/2006/relationships/hyperlink" Target="http://www.investinganswers.com/node/1514" TargetMode="External" /><Relationship Id="rId128" Type="http://schemas.openxmlformats.org/officeDocument/2006/relationships/hyperlink" Target="http://www.investinganswers.com/node/808" TargetMode="External" /><Relationship Id="rId144" Type="http://schemas.openxmlformats.org/officeDocument/2006/relationships/hyperlink" Target="http://www.businessdictionary.com/definition/data.html" TargetMode="External" /><Relationship Id="rId149" Type="http://schemas.openxmlformats.org/officeDocument/2006/relationships/hyperlink" Target="http://www.businessdictionary.com/definition/current-asset.html" TargetMode="External" /><Relationship Id="rId5" Type="http://schemas.openxmlformats.org/officeDocument/2006/relationships/hyperlink" Target="http://www.investopedia.com/terms/a/accounting.asp" TargetMode="External" /><Relationship Id="rId90" Type="http://schemas.openxmlformats.org/officeDocument/2006/relationships/hyperlink" Target="http://www.businessdictionary.com/definition/journal.html" TargetMode="External" /><Relationship Id="rId95" Type="http://schemas.openxmlformats.org/officeDocument/2006/relationships/hyperlink" Target="http://www.businessdictionary.com/definition/order.html" TargetMode="External" /><Relationship Id="rId160" Type="http://schemas.openxmlformats.org/officeDocument/2006/relationships/hyperlink" Target="http://www.businessdictionary.com/definition/supplier.html" TargetMode="External" /><Relationship Id="rId165" Type="http://schemas.openxmlformats.org/officeDocument/2006/relationships/hyperlink" Target="http://www.businessdictionary.com/definition/valid.html" TargetMode="External" /><Relationship Id="rId181" Type="http://schemas.openxmlformats.org/officeDocument/2006/relationships/hyperlink" Target="https://en.wikipedia.org/wiki/Interest" TargetMode="External" /><Relationship Id="rId186" Type="http://schemas.openxmlformats.org/officeDocument/2006/relationships/hyperlink" Target="https://en.wikipedia.org/wiki/Income_statement" TargetMode="External" /><Relationship Id="rId22" Type="http://schemas.openxmlformats.org/officeDocument/2006/relationships/hyperlink" Target="http://www.businessdictionary.com/definition/subsequently.html" TargetMode="External" /><Relationship Id="rId27" Type="http://schemas.openxmlformats.org/officeDocument/2006/relationships/hyperlink" Target="http://www.businessdictionary.com/definition/type.html" TargetMode="External" /><Relationship Id="rId43" Type="http://schemas.openxmlformats.org/officeDocument/2006/relationships/hyperlink" Target="http://www.businessdictionary.com/definition/data.html" TargetMode="External" /><Relationship Id="rId48" Type="http://schemas.openxmlformats.org/officeDocument/2006/relationships/hyperlink" Target="http://www.businessdictionary.com/definition/credit.html" TargetMode="External" /><Relationship Id="rId64" Type="http://schemas.openxmlformats.org/officeDocument/2006/relationships/hyperlink" Target="http://www.businessdictionary.com/definition/financial-information.html" TargetMode="External" /><Relationship Id="rId69" Type="http://schemas.openxmlformats.org/officeDocument/2006/relationships/hyperlink" Target="http://www.businessdictionary.com/definition/current.html" TargetMode="External" /><Relationship Id="rId113" Type="http://schemas.openxmlformats.org/officeDocument/2006/relationships/hyperlink" Target="http://www.investopedia.com/terms/d/debit.asp" TargetMode="External" /><Relationship Id="rId118" Type="http://schemas.openxmlformats.org/officeDocument/2006/relationships/hyperlink" Target="http://www.investinganswers.com/node/1083" TargetMode="External" /><Relationship Id="rId134" Type="http://schemas.openxmlformats.org/officeDocument/2006/relationships/hyperlink" Target="http://www.businessdictionary.com/definition/Last.html" TargetMode="External" /><Relationship Id="rId139" Type="http://schemas.openxmlformats.org/officeDocument/2006/relationships/hyperlink" Target="http://www.businessdictionary.com/definition/state.html" TargetMode="External" /><Relationship Id="rId80" Type="http://schemas.openxmlformats.org/officeDocument/2006/relationships/hyperlink" Target="http://www.investorwords.com/4094/record.html" TargetMode="External" /><Relationship Id="rId85" Type="http://schemas.openxmlformats.org/officeDocument/2006/relationships/hyperlink" Target="http://www.investorwords.com/992/company.html" TargetMode="External" /><Relationship Id="rId150" Type="http://schemas.openxmlformats.org/officeDocument/2006/relationships/hyperlink" Target="http://www.businessdictionary.com/definition/fixed-asset.html" TargetMode="External" /><Relationship Id="rId155" Type="http://schemas.openxmlformats.org/officeDocument/2006/relationships/hyperlink" Target="http://www.businessdictionary.com/definition/comprise.html" TargetMode="External" /><Relationship Id="rId171" Type="http://schemas.openxmlformats.org/officeDocument/2006/relationships/hyperlink" Target="http://www.businessdictionary.com/definition/call.html" TargetMode="External" /><Relationship Id="rId176" Type="http://schemas.openxmlformats.org/officeDocument/2006/relationships/hyperlink" Target="http://www.investopedia.com/terms/r/revenue.asp" TargetMode="External" /><Relationship Id="rId192" Type="http://schemas.openxmlformats.org/officeDocument/2006/relationships/hyperlink" Target="http://www.investopedia.com/terms/e/earnings.asp" TargetMode="External" /><Relationship Id="rId197" Type="http://schemas.openxmlformats.org/officeDocument/2006/relationships/hyperlink" Target="http://www.double-entry-bookkeeping.com/" TargetMode="External" /><Relationship Id="rId12" Type="http://schemas.openxmlformats.org/officeDocument/2006/relationships/hyperlink" Target="http://www.businessdictionary.com/definition/day.html" TargetMode="External" /><Relationship Id="rId17" Type="http://schemas.openxmlformats.org/officeDocument/2006/relationships/hyperlink" Target="http://www.businessdictionary.com/definition/debit.html" TargetMode="External" /><Relationship Id="rId33" Type="http://schemas.openxmlformats.org/officeDocument/2006/relationships/hyperlink" Target="http://www.businessdictionary.com/definition/general-journal.html" TargetMode="External" /><Relationship Id="rId38" Type="http://schemas.openxmlformats.org/officeDocument/2006/relationships/hyperlink" Target="http://www.businessdictionary.com/definition/entry.html" TargetMode="External" /><Relationship Id="rId59" Type="http://schemas.openxmlformats.org/officeDocument/2006/relationships/hyperlink" Target="http://www.businessdictionary.com/definition/double-entry-bookkeeping.html" TargetMode="External" /><Relationship Id="rId103" Type="http://schemas.openxmlformats.org/officeDocument/2006/relationships/hyperlink" Target="http://www.businessdictionary.com/definition/cash-disbursement-journal.html" TargetMode="External" /><Relationship Id="rId108" Type="http://schemas.openxmlformats.org/officeDocument/2006/relationships/hyperlink" Target="http://www.businessdictionary.com/definition/purchase.html" TargetMode="External" /><Relationship Id="rId124" Type="http://schemas.openxmlformats.org/officeDocument/2006/relationships/hyperlink" Target="http://www.investinganswers.com/node/2371" TargetMode="External" /><Relationship Id="rId129" Type="http://schemas.openxmlformats.org/officeDocument/2006/relationships/hyperlink" Target="http://www.investinganswers.com/node/4904" TargetMode="External" /><Relationship Id="rId54" Type="http://schemas.openxmlformats.org/officeDocument/2006/relationships/hyperlink" Target="http://www.businessdictionary.com/definition/financial-position.html" TargetMode="External" /><Relationship Id="rId70" Type="http://schemas.openxmlformats.org/officeDocument/2006/relationships/hyperlink" Target="http://www.businessdictionary.com/definition/balance.html" TargetMode="External" /><Relationship Id="rId75" Type="http://schemas.openxmlformats.org/officeDocument/2006/relationships/hyperlink" Target="http://www.businessdictionary.com/definition/system.html" TargetMode="External" /><Relationship Id="rId91" Type="http://schemas.openxmlformats.org/officeDocument/2006/relationships/hyperlink" Target="http://www.businessdictionary.com/definition/cash-receipt.html" TargetMode="External" /><Relationship Id="rId96" Type="http://schemas.openxmlformats.org/officeDocument/2006/relationships/hyperlink" Target="http://www.businessdictionary.com/definition/posting.html" TargetMode="External" /><Relationship Id="rId140" Type="http://schemas.openxmlformats.org/officeDocument/2006/relationships/hyperlink" Target="http://www.businessdictionary.com/definition/asset.html" TargetMode="External" /><Relationship Id="rId145" Type="http://schemas.openxmlformats.org/officeDocument/2006/relationships/hyperlink" Target="http://www.businessdictionary.com/definition/fundamental.html" TargetMode="External" /><Relationship Id="rId161" Type="http://schemas.openxmlformats.org/officeDocument/2006/relationships/hyperlink" Target="http://www.businessdictionary.com/definition/taxation.html" TargetMode="External" /><Relationship Id="rId166" Type="http://schemas.openxmlformats.org/officeDocument/2006/relationships/hyperlink" Target="http://www.businessdictionary.com/definition/true-and-fair-view.html" TargetMode="External" /><Relationship Id="rId182" Type="http://schemas.openxmlformats.org/officeDocument/2006/relationships/hyperlink" Target="https://en.wikipedia.org/wiki/Accounting_period" TargetMode="External" /><Relationship Id="rId187" Type="http://schemas.openxmlformats.org/officeDocument/2006/relationships/hyperlink" Target="https://en.wikipedia.org/wiki/Bottom_line" TargetMode="External" /><Relationship Id="rId1" Type="http://schemas.openxmlformats.org/officeDocument/2006/relationships/numbering" Target="numbering.xml" /><Relationship Id="rId6" Type="http://schemas.openxmlformats.org/officeDocument/2006/relationships/hyperlink" Target="http://www.investopedia.com/terms/g/gaap.asp" TargetMode="External" /><Relationship Id="rId23" Type="http://schemas.openxmlformats.org/officeDocument/2006/relationships/hyperlink" Target="http://www.businessdictionary.com/definition/general-ledger.html" TargetMode="External" /><Relationship Id="rId28" Type="http://schemas.openxmlformats.org/officeDocument/2006/relationships/hyperlink" Target="http://www.businessdictionary.com/definition/cash-journal.html" TargetMode="External" /><Relationship Id="rId49" Type="http://schemas.openxmlformats.org/officeDocument/2006/relationships/hyperlink" Target="http://www.businessdictionary.com/definition/provide.html" TargetMode="External" /><Relationship Id="rId114" Type="http://schemas.openxmlformats.org/officeDocument/2006/relationships/hyperlink" Target="http://www.investopedia.com/video/play/trial-balance/" TargetMode="External" /><Relationship Id="rId119" Type="http://schemas.openxmlformats.org/officeDocument/2006/relationships/hyperlink" Target="http://www.investinganswers.com/node/2786" TargetMode="External" /><Relationship Id="rId44" Type="http://schemas.openxmlformats.org/officeDocument/2006/relationships/hyperlink" Target="http://www.businessdictionary.com/definition/journal-voucher.html" TargetMode="External" /><Relationship Id="rId60" Type="http://schemas.openxmlformats.org/officeDocument/2006/relationships/hyperlink" Target="http://www.businessdictionary.com/definition/call.html" TargetMode="External" /><Relationship Id="rId65" Type="http://schemas.openxmlformats.org/officeDocument/2006/relationships/hyperlink" Target="http://www.businessdictionary.com/definition/journal.html" TargetMode="External" /><Relationship Id="rId81" Type="http://schemas.openxmlformats.org/officeDocument/2006/relationships/hyperlink" Target="http://www.investorwords.com/2754/ledger.html" TargetMode="External" /><Relationship Id="rId86" Type="http://schemas.openxmlformats.org/officeDocument/2006/relationships/hyperlink" Target="http://www.investorwords.com/544/books.html" TargetMode="External" /><Relationship Id="rId130" Type="http://schemas.openxmlformats.org/officeDocument/2006/relationships/hyperlink" Target="http://www.businessdictionary.com/definition/condensed.html" TargetMode="External" /><Relationship Id="rId135" Type="http://schemas.openxmlformats.org/officeDocument/2006/relationships/hyperlink" Target="http://www.businessdictionary.com/definition/day.html" TargetMode="External" /><Relationship Id="rId151" Type="http://schemas.openxmlformats.org/officeDocument/2006/relationships/hyperlink" Target="http://www.businessdictionary.com/definition/current-liabilities.html" TargetMode="External" /><Relationship Id="rId156" Type="http://schemas.openxmlformats.org/officeDocument/2006/relationships/hyperlink" Target="http://www.businessdictionary.com/definition/documents.html" TargetMode="External" /><Relationship Id="rId177" Type="http://schemas.openxmlformats.org/officeDocument/2006/relationships/hyperlink" Target="https://en.wikipedia.org/wiki/Net_profit" TargetMode="External" /><Relationship Id="rId198" Type="http://schemas.openxmlformats.org/officeDocument/2006/relationships/hyperlink" Target="http://www.double-entry-bookkeeping.com/category/accounts-payable/" TargetMode="External" /><Relationship Id="rId172" Type="http://schemas.openxmlformats.org/officeDocument/2006/relationships/hyperlink" Target="http://www.businessdictionary.com/definition/condition.html" TargetMode="External" /><Relationship Id="rId193" Type="http://schemas.openxmlformats.org/officeDocument/2006/relationships/hyperlink" Target="http://www.double-entry-bookkeeping.com/debtors/debtors/" TargetMode="External" /><Relationship Id="rId13" Type="http://schemas.openxmlformats.org/officeDocument/2006/relationships/hyperlink" Target="http://www.businessdictionary.com/definition/business-transaction.html" TargetMode="External" /><Relationship Id="rId18" Type="http://schemas.openxmlformats.org/officeDocument/2006/relationships/hyperlink" Target="http://www.businessdictionary.com/definition/credit.html" TargetMode="External" /><Relationship Id="rId39" Type="http://schemas.openxmlformats.org/officeDocument/2006/relationships/hyperlink" Target="http://www.businessdictionary.com/definition/books-of-original-entry.html" TargetMode="External" /><Relationship Id="rId109" Type="http://schemas.openxmlformats.org/officeDocument/2006/relationships/hyperlink" Target="http://www.businessdictionary.com/definition/cash-receipts-journal.html" TargetMode="External" /><Relationship Id="rId34" Type="http://schemas.openxmlformats.org/officeDocument/2006/relationships/hyperlink" Target="http://www.businessdictionary.com/definition/special-journal.html" TargetMode="External" /><Relationship Id="rId50" Type="http://schemas.openxmlformats.org/officeDocument/2006/relationships/hyperlink" Target="http://www.businessdictionary.com/definition/audit-trail.html" TargetMode="External" /><Relationship Id="rId55" Type="http://schemas.openxmlformats.org/officeDocument/2006/relationships/hyperlink" Target="http://www.businessdictionary.com/definition/journalizing.html" TargetMode="External" /><Relationship Id="rId76" Type="http://schemas.openxmlformats.org/officeDocument/2006/relationships/hyperlink" Target="http://www.businessdictionary.com/definition/digital.html" TargetMode="External" /><Relationship Id="rId97" Type="http://schemas.openxmlformats.org/officeDocument/2006/relationships/hyperlink" Target="http://www.businessdictionary.com/definition/general-ledger.html" TargetMode="External" /><Relationship Id="rId104" Type="http://schemas.openxmlformats.org/officeDocument/2006/relationships/hyperlink" Target="http://www.businessdictionary.com/definition/cash-payment.html" TargetMode="External" /><Relationship Id="rId120" Type="http://schemas.openxmlformats.org/officeDocument/2006/relationships/hyperlink" Target="http://www.investinganswers.com/node/2042" TargetMode="External" /><Relationship Id="rId125" Type="http://schemas.openxmlformats.org/officeDocument/2006/relationships/hyperlink" Target="http://www.investinganswers.com/node/2372" TargetMode="External" /><Relationship Id="rId141" Type="http://schemas.openxmlformats.org/officeDocument/2006/relationships/hyperlink" Target="http://www.businessdictionary.com/definition/paid-for.html" TargetMode="External" /><Relationship Id="rId146" Type="http://schemas.openxmlformats.org/officeDocument/2006/relationships/hyperlink" Target="http://www.businessdictionary.com/definition/accounting-equation.html" TargetMode="External" /><Relationship Id="rId167" Type="http://schemas.openxmlformats.org/officeDocument/2006/relationships/hyperlink" Target="http://www.businessdictionary.com/definition/organization.html" TargetMode="External" /><Relationship Id="rId188" Type="http://schemas.openxmlformats.org/officeDocument/2006/relationships/hyperlink" Target="http://www.investopedia.com/terms/n/netincome.asp" TargetMode="External" /><Relationship Id="rId7" Type="http://schemas.openxmlformats.org/officeDocument/2006/relationships/hyperlink" Target="http://www.investopedia.com/terms/f/financial-statements.asp" TargetMode="External" /><Relationship Id="rId71" Type="http://schemas.openxmlformats.org/officeDocument/2006/relationships/hyperlink" Target="http://www.businessdictionary.com/definition/manual.html" TargetMode="External" /><Relationship Id="rId92" Type="http://schemas.openxmlformats.org/officeDocument/2006/relationships/hyperlink" Target="http://www.businessdictionary.com/definition/payment.html" TargetMode="External" /><Relationship Id="rId162" Type="http://schemas.openxmlformats.org/officeDocument/2006/relationships/hyperlink" Target="http://www.businessdictionary.com/definition/authority.html" TargetMode="External" /><Relationship Id="rId183" Type="http://schemas.openxmlformats.org/officeDocument/2006/relationships/hyperlink" Target="https://en.wikipedia.org/wiki/Wikipedia:Citation_needed" TargetMode="External" /><Relationship Id="rId2" Type="http://schemas.openxmlformats.org/officeDocument/2006/relationships/styles" Target="styles.xml" /><Relationship Id="rId29" Type="http://schemas.openxmlformats.org/officeDocument/2006/relationships/hyperlink" Target="http://www.businessdictionary.com/definition/cash-book.html" TargetMode="External" /><Relationship Id="rId24" Type="http://schemas.openxmlformats.org/officeDocument/2006/relationships/hyperlink" Target="http://www.businessdictionary.com/definition/operations.html" TargetMode="External" /><Relationship Id="rId40" Type="http://schemas.openxmlformats.org/officeDocument/2006/relationships/hyperlink" Target="http://www.businessdictionary.com/definition/journalizing.html" TargetMode="External" /><Relationship Id="rId45" Type="http://schemas.openxmlformats.org/officeDocument/2006/relationships/hyperlink" Target="http://www.businessdictionary.com/definition/business-transaction.html" TargetMode="External" /><Relationship Id="rId66" Type="http://schemas.openxmlformats.org/officeDocument/2006/relationships/hyperlink" Target="http://www.businessdictionary.com/definition/books.html" TargetMode="External" /><Relationship Id="rId87" Type="http://schemas.openxmlformats.org/officeDocument/2006/relationships/hyperlink" Target="http://www.investorwords.com/208/analysis.html" TargetMode="External" /><Relationship Id="rId110" Type="http://schemas.openxmlformats.org/officeDocument/2006/relationships/hyperlink" Target="http://www.businessdictionary.com/definition/accounts-receivable-A-R.html" TargetMode="External" /><Relationship Id="rId115" Type="http://schemas.openxmlformats.org/officeDocument/2006/relationships/hyperlink" Target="http://www.accountingexplanation.com/expenses_direct_and_indirect_expenses.htm" TargetMode="External" /><Relationship Id="rId131" Type="http://schemas.openxmlformats.org/officeDocument/2006/relationships/hyperlink" Target="http://www.businessdictionary.com/definition/statement.html" TargetMode="External" /><Relationship Id="rId136" Type="http://schemas.openxmlformats.org/officeDocument/2006/relationships/hyperlink" Target="http://www.businessdictionary.com/definition/accounting-period.html" TargetMode="External" /><Relationship Id="rId157" Type="http://schemas.openxmlformats.org/officeDocument/2006/relationships/hyperlink" Target="http://www.businessdictionary.com/definition/business.html" TargetMode="External" /><Relationship Id="rId178" Type="http://schemas.openxmlformats.org/officeDocument/2006/relationships/hyperlink" Target="https://en.wikipedia.org/wiki/Accountancy" TargetMode="External" /><Relationship Id="rId61" Type="http://schemas.openxmlformats.org/officeDocument/2006/relationships/hyperlink" Target="http://www.businessdictionary.com/definition/entry.html" TargetMode="External" /><Relationship Id="rId82" Type="http://schemas.openxmlformats.org/officeDocument/2006/relationships/hyperlink" Target="http://www.investorwords.com/2674/journal.html" TargetMode="External" /><Relationship Id="rId152" Type="http://schemas.openxmlformats.org/officeDocument/2006/relationships/hyperlink" Target="http://www.businessdictionary.com/definition/long-term.html" TargetMode="External" /><Relationship Id="rId173" Type="http://schemas.openxmlformats.org/officeDocument/2006/relationships/hyperlink" Target="http://www.businessdictionary.com/definition/financial-position.html" TargetMode="External" /><Relationship Id="rId194" Type="http://schemas.openxmlformats.org/officeDocument/2006/relationships/hyperlink" Target="http://www.double-entry-bookkeeping.com/double-entry-bookkeeping-example/" TargetMode="External" /><Relationship Id="rId199" Type="http://schemas.openxmlformats.org/officeDocument/2006/relationships/fontTable" Target="fontTable.xml" /><Relationship Id="rId19" Type="http://schemas.openxmlformats.org/officeDocument/2006/relationships/hyperlink" Target="http://www.businessdictionary.com/definition/changes.html" TargetMode="External" /><Relationship Id="rId14" Type="http://schemas.openxmlformats.org/officeDocument/2006/relationships/hyperlink" Target="http://www.businessdictionary.com/definition/user.html" TargetMode="External" /><Relationship Id="rId30" Type="http://schemas.openxmlformats.org/officeDocument/2006/relationships/hyperlink" Target="http://www.businessdictionary.com/definition/purchases-journal.html" TargetMode="External" /><Relationship Id="rId35" Type="http://schemas.openxmlformats.org/officeDocument/2006/relationships/hyperlink" Target="http://www.businessdictionary.com/definition/journal-entry.html" TargetMode="External" /><Relationship Id="rId56" Type="http://schemas.openxmlformats.org/officeDocument/2006/relationships/hyperlink" Target="http://www.businessdictionary.com/definition/collection.html" TargetMode="External" /><Relationship Id="rId77" Type="http://schemas.openxmlformats.org/officeDocument/2006/relationships/hyperlink" Target="http://www.businessdictionary.com/definition/file.html" TargetMode="External" /><Relationship Id="rId100" Type="http://schemas.openxmlformats.org/officeDocument/2006/relationships/hyperlink" Target="http://www.businessdictionary.com/definition/audit.html" TargetMode="External" /><Relationship Id="rId105" Type="http://schemas.openxmlformats.org/officeDocument/2006/relationships/hyperlink" Target="http://www.businessdictionary.com/definition/accounts-payable-A-P.html" TargetMode="External" /><Relationship Id="rId126" Type="http://schemas.openxmlformats.org/officeDocument/2006/relationships/hyperlink" Target="http://www.investinganswers.com/node/5752" TargetMode="External" /><Relationship Id="rId147" Type="http://schemas.openxmlformats.org/officeDocument/2006/relationships/hyperlink" Target="http://www.businessdictionary.com/definition/owners-equity.html" TargetMode="External" /><Relationship Id="rId168" Type="http://schemas.openxmlformats.org/officeDocument/2006/relationships/hyperlink" Target="http://www.businessdictionary.com/definition/provision.html" TargetMode="External" /><Relationship Id="rId8" Type="http://schemas.openxmlformats.org/officeDocument/2006/relationships/hyperlink" Target="http://www.businessdictionary.com/definition/business.html" TargetMode="External" /><Relationship Id="rId51" Type="http://schemas.openxmlformats.org/officeDocument/2006/relationships/hyperlink" Target="http://www.businessdictionary.com/definition/mean.html" TargetMode="External" /><Relationship Id="rId72" Type="http://schemas.openxmlformats.org/officeDocument/2006/relationships/hyperlink" Target="http://www.businessdictionary.com/definition/accounting-system.html" TargetMode="External" /><Relationship Id="rId93" Type="http://schemas.openxmlformats.org/officeDocument/2006/relationships/hyperlink" Target="http://www.businessdictionary.com/definition/bank.html" TargetMode="External" /><Relationship Id="rId98" Type="http://schemas.openxmlformats.org/officeDocument/2006/relationships/hyperlink" Target="http://www.businessdictionary.com/definition/cash.html" TargetMode="External" /><Relationship Id="rId121" Type="http://schemas.openxmlformats.org/officeDocument/2006/relationships/hyperlink" Target="http://www.investinganswers.com/node/5108" TargetMode="External" /><Relationship Id="rId142" Type="http://schemas.openxmlformats.org/officeDocument/2006/relationships/hyperlink" Target="http://www.businessdictionary.com/definition/liability.html" TargetMode="External" /><Relationship Id="rId163" Type="http://schemas.openxmlformats.org/officeDocument/2006/relationships/hyperlink" Target="http://www.businessdictionary.com/definition/required.html" TargetMode="External" /><Relationship Id="rId184" Type="http://schemas.openxmlformats.org/officeDocument/2006/relationships/hyperlink" Target="https://en.wikipedia.org/wiki/Financial_statements" TargetMode="External" /><Relationship Id="rId189" Type="http://schemas.openxmlformats.org/officeDocument/2006/relationships/hyperlink" Target="http://www.investopedia.com/terms/d/dividend.asp" TargetMode="External" /><Relationship Id="rId3" Type="http://schemas.openxmlformats.org/officeDocument/2006/relationships/settings" Target="settings.xml" /><Relationship Id="rId25" Type="http://schemas.openxmlformats.org/officeDocument/2006/relationships/hyperlink" Target="http://www.businessdictionary.com/definition/daily.html" TargetMode="External" /><Relationship Id="rId46" Type="http://schemas.openxmlformats.org/officeDocument/2006/relationships/hyperlink" Target="http://www.businessdictionary.com/definition/journal.html" TargetMode="External" /><Relationship Id="rId67" Type="http://schemas.openxmlformats.org/officeDocument/2006/relationships/hyperlink" Target="http://www.businessdictionary.com/definition/debit.html" TargetMode="External" /><Relationship Id="rId116" Type="http://schemas.openxmlformats.org/officeDocument/2006/relationships/hyperlink" Target="http://www.investinganswers.com/node/2042" TargetMode="External" /><Relationship Id="rId137" Type="http://schemas.openxmlformats.org/officeDocument/2006/relationships/hyperlink" Target="http://www.businessdictionary.com/definition/item.html" TargetMode="External" /><Relationship Id="rId158" Type="http://schemas.openxmlformats.org/officeDocument/2006/relationships/hyperlink" Target="http://www.businessdictionary.com/definition/investor.html" TargetMode="External" /><Relationship Id="rId20" Type="http://schemas.openxmlformats.org/officeDocument/2006/relationships/hyperlink" Target="http://www.businessdictionary.com/definition/individual.html" TargetMode="External" /><Relationship Id="rId41" Type="http://schemas.openxmlformats.org/officeDocument/2006/relationships/hyperlink" Target="http://www.businessdictionary.com/definition/recording.html" TargetMode="External" /><Relationship Id="rId62" Type="http://schemas.openxmlformats.org/officeDocument/2006/relationships/hyperlink" Target="http://www.businessdictionary.com/definition/record.html" TargetMode="External" /><Relationship Id="rId83" Type="http://schemas.openxmlformats.org/officeDocument/2006/relationships/hyperlink" Target="http://www.investorwords.com/10259/make_up.html" TargetMode="External" /><Relationship Id="rId88" Type="http://schemas.openxmlformats.org/officeDocument/2006/relationships/hyperlink" Target="http://www.investorwords.com/3665/performance.html" TargetMode="External" /><Relationship Id="rId111" Type="http://schemas.openxmlformats.org/officeDocument/2006/relationships/hyperlink" Target="http://www.businessdictionary.com/definition/sales.html" TargetMode="External" /><Relationship Id="rId132" Type="http://schemas.openxmlformats.org/officeDocument/2006/relationships/hyperlink" Target="http://www.businessdictionary.com/definition/financial.html" TargetMode="External" /><Relationship Id="rId153" Type="http://schemas.openxmlformats.org/officeDocument/2006/relationships/hyperlink" Target="http://www.businessdictionary.com/definition/income-statement.html" TargetMode="External" /><Relationship Id="rId174" Type="http://schemas.openxmlformats.org/officeDocument/2006/relationships/hyperlink" Target="http://www.investopedia.com/terms/f/financialperformance.asp" TargetMode="External" /><Relationship Id="rId179" Type="http://schemas.openxmlformats.org/officeDocument/2006/relationships/hyperlink" Target="https://en.wikipedia.org/wiki/Gross_profit" TargetMode="External" /><Relationship Id="rId195" Type="http://schemas.openxmlformats.org/officeDocument/2006/relationships/hyperlink" Target="http://www.double-entry-bookkeeping.com/category/creditors/" TargetMode="External" /><Relationship Id="rId190" Type="http://schemas.openxmlformats.org/officeDocument/2006/relationships/hyperlink" Target="http://www.investopedia.com/terms/s/shareholdersequity.asp" TargetMode="External" /><Relationship Id="rId15" Type="http://schemas.openxmlformats.org/officeDocument/2006/relationships/hyperlink" Target="http://www.businessdictionary.com/definition/double-entry-bookkeeping.html" TargetMode="External" /><Relationship Id="rId36" Type="http://schemas.openxmlformats.org/officeDocument/2006/relationships/hyperlink" Target="http://www.businessdictionary.com/definition/call.html" TargetMode="External" /><Relationship Id="rId57" Type="http://schemas.openxmlformats.org/officeDocument/2006/relationships/hyperlink" Target="http://www.businessdictionary.com/definition/group.html" TargetMode="External" /><Relationship Id="rId106" Type="http://schemas.openxmlformats.org/officeDocument/2006/relationships/hyperlink" Target="http://www.businessdictionary.com/definition/operating-expenses.html" TargetMode="External" /><Relationship Id="rId127" Type="http://schemas.openxmlformats.org/officeDocument/2006/relationships/hyperlink" Target="http://www.investinganswers.com/node/4567" TargetMode="External" /><Relationship Id="rId10" Type="http://schemas.openxmlformats.org/officeDocument/2006/relationships/hyperlink" Target="http://www.businessdictionary.com/definition/data.html" TargetMode="External" /><Relationship Id="rId31" Type="http://schemas.openxmlformats.org/officeDocument/2006/relationships/hyperlink" Target="http://www.businessdictionary.com/definition/sales-journal.html" TargetMode="External" /><Relationship Id="rId52" Type="http://schemas.openxmlformats.org/officeDocument/2006/relationships/hyperlink" Target="http://www.businessdictionary.com/definition/transaction.html" TargetMode="External" /><Relationship Id="rId73" Type="http://schemas.openxmlformats.org/officeDocument/2006/relationships/hyperlink" Target="http://www.businessdictionary.com/definition/binder.html" TargetMode="External" /><Relationship Id="rId78" Type="http://schemas.openxmlformats.org/officeDocument/2006/relationships/hyperlink" Target="http://www.businessdictionary.com/definition/accounting-concepts.html" TargetMode="External" /><Relationship Id="rId94" Type="http://schemas.openxmlformats.org/officeDocument/2006/relationships/hyperlink" Target="http://www.businessdictionary.com/definition/deposit.html" TargetMode="External" /><Relationship Id="rId99" Type="http://schemas.openxmlformats.org/officeDocument/2006/relationships/hyperlink" Target="http://www.businessdictionary.com/definition/bank-statement.html" TargetMode="External" /><Relationship Id="rId101" Type="http://schemas.openxmlformats.org/officeDocument/2006/relationships/hyperlink" Target="http://www.businessdictionary.com/definition/measure.html" TargetMode="External" /><Relationship Id="rId122" Type="http://schemas.openxmlformats.org/officeDocument/2006/relationships/hyperlink" Target="http://www.investinganswers.com/node/1104" TargetMode="External" /><Relationship Id="rId143" Type="http://schemas.openxmlformats.org/officeDocument/2006/relationships/hyperlink" Target="http://www.businessdictionary.com/definition/amount.html" TargetMode="External" /><Relationship Id="rId148" Type="http://schemas.openxmlformats.org/officeDocument/2006/relationships/hyperlink" Target="http://www.businessdictionary.com/definition/classified.html" TargetMode="External" /><Relationship Id="rId164" Type="http://schemas.openxmlformats.org/officeDocument/2006/relationships/hyperlink" Target="http://www.businessdictionary.com/definition/law.html" TargetMode="External" /><Relationship Id="rId169" Type="http://schemas.openxmlformats.org/officeDocument/2006/relationships/hyperlink" Target="http://www.businessdictionary.com/definition/generally-accepted-accounting-principles-GAAP.html" TargetMode="External" /><Relationship Id="rId185" Type="http://schemas.openxmlformats.org/officeDocument/2006/relationships/hyperlink" Target="https://en.wikipedia.org/wiki/Balance_sheet" TargetMode="External" /><Relationship Id="rId4" Type="http://schemas.openxmlformats.org/officeDocument/2006/relationships/webSettings" Target="webSettings.xml" /><Relationship Id="rId9" Type="http://schemas.openxmlformats.org/officeDocument/2006/relationships/hyperlink" Target="http://www.businessdictionary.com/definition/financial.html" TargetMode="External" /><Relationship Id="rId180" Type="http://schemas.openxmlformats.org/officeDocument/2006/relationships/hyperlink" Target="https://en.wikipedia.org/wiki/Overhead_(business)" TargetMode="External" /><Relationship Id="rId26" Type="http://schemas.openxmlformats.org/officeDocument/2006/relationships/hyperlink" Target="http://www.businessdictionary.com/definition/transaction.html" TargetMode="External" /><Relationship Id="rId47" Type="http://schemas.openxmlformats.org/officeDocument/2006/relationships/hyperlink" Target="http://www.businessdictionary.com/definition/debit.html" TargetMode="External" /><Relationship Id="rId68" Type="http://schemas.openxmlformats.org/officeDocument/2006/relationships/hyperlink" Target="http://www.businessdictionary.com/definition/credit.html" TargetMode="External" /><Relationship Id="rId89" Type="http://schemas.openxmlformats.org/officeDocument/2006/relationships/hyperlink" Target="http://www.investorwords.com/5468/compliance.html" TargetMode="External" /><Relationship Id="rId112" Type="http://schemas.openxmlformats.org/officeDocument/2006/relationships/hyperlink" Target="http://www.businessdictionary.com/definition/sale-of-assets.html" TargetMode="External" /><Relationship Id="rId133" Type="http://schemas.openxmlformats.org/officeDocument/2006/relationships/hyperlink" Target="http://www.businessdictionary.com/definition/entity.html" TargetMode="External" /><Relationship Id="rId154" Type="http://schemas.openxmlformats.org/officeDocument/2006/relationships/hyperlink" Target="http://www.businessdictionary.com/definition/cash-flow-statement.html" TargetMode="External" /><Relationship Id="rId175" Type="http://schemas.openxmlformats.org/officeDocument/2006/relationships/hyperlink" Target="http://www.investopedia.com/terms/a/accountingperiod.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4537</Words>
  <Characters>25864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IT-ChipSoluion</dc:creator>
  <cp:lastModifiedBy>Chandrika Mamidala</cp:lastModifiedBy>
  <cp:revision>2</cp:revision>
  <dcterms:created xsi:type="dcterms:W3CDTF">2021-06-19T19:15:00Z</dcterms:created>
  <dcterms:modified xsi:type="dcterms:W3CDTF">2021-06-19T19:15:00Z</dcterms:modified>
</cp:coreProperties>
</file>